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bookmarkStart w:id="0" w:name="_GoBack"/>
      <w:bookmarkEnd w:id="0"/>
      <w:r>
        <w:rPr>
          <w:b/>
        </w:rPr>
        <w:t>Video Script: Section 6 Video 4 – understanding reactive programming</w:t>
      </w:r>
    </w:p>
    <w:p>
      <w:pPr>
        <w:pStyle w:val="style31"/>
      </w:pPr>
      <w:r>
        <w:rPr/>
      </w:r>
    </w:p>
    <w:p>
      <w:pPr>
        <w:pStyle w:val="style31"/>
      </w:pPr>
      <w:r>
        <w:rPr/>
      </w:r>
    </w:p>
    <w:tbl>
      <w:tblPr>
        <w:jc w:val="left"/>
        <w:tblInd w:type="dxa" w:w="-1710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523"/>
        <w:gridCol w:w="2626"/>
        <w:gridCol w:w="4096"/>
        <w:gridCol w:w="3387"/>
      </w:tblGrid>
      <w:tr>
        <w:trPr>
          <w:cantSplit w:val="false"/>
        </w:trPr>
        <w:tc>
          <w:tcPr>
            <w:tcW w:type="dxa" w:w="52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No.</w:t>
            </w:r>
          </w:p>
        </w:tc>
        <w:tc>
          <w:tcPr>
            <w:tcW w:type="dxa" w:w="26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Description</w:t>
            </w:r>
          </w:p>
        </w:tc>
        <w:tc>
          <w:tcPr>
            <w:tcW w:type="dxa" w:w="40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Action on screen</w:t>
            </w:r>
          </w:p>
        </w:tc>
        <w:tc>
          <w:tcPr>
            <w:tcW w:type="dxa" w:w="33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Narration</w:t>
            </w:r>
          </w:p>
        </w:tc>
      </w:tr>
      <w:tr>
        <w:trPr>
          <w:trHeight w:hRule="atLeast" w:val="2723"/>
          <w:cantSplit w:val="false"/>
        </w:trPr>
        <w:tc>
          <w:tcPr>
            <w:tcW w:type="dxa" w:w="52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</w:t>
            </w:r>
          </w:p>
        </w:tc>
        <w:tc>
          <w:tcPr>
            <w:tcW w:type="dxa" w:w="26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hd w:fill="C0C0C0" w:val="clear"/>
              </w:rPr>
              <w:t>Introduction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hd w:fill="C0C0C0" w:val="clear"/>
              </w:rPr>
              <w:t>(Outcome and why it is desirable)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This should give the viewer an idea of the outcome of the task at the beginning of the videos and set the stage and expectations of the viewer.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0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Refer to PPT</w:t>
            </w:r>
          </w:p>
        </w:tc>
        <w:tc>
          <w:tcPr>
            <w:tcW w:type="dxa" w:w="33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 xml:space="preserve">In this video, we’re going to have a closer look at reactive programming, on which shiny is based. </w:t>
            </w:r>
          </w:p>
        </w:tc>
      </w:tr>
      <w:tr>
        <w:trPr>
          <w:trHeight w:hRule="atLeast" w:val="1698"/>
          <w:cantSplit w:val="false"/>
        </w:trPr>
        <w:tc>
          <w:tcPr>
            <w:tcW w:type="dxa" w:w="52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2</w:t>
            </w:r>
          </w:p>
        </w:tc>
        <w:tc>
          <w:tcPr>
            <w:tcW w:type="dxa" w:w="26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hd w:fill="C0C0C0" w:val="clear"/>
              </w:rPr>
              <w:t>Context(Problem/Solution)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Present the viewer with a real-world solution and how the situation would pose as a challenge. It always helps to draw the viewer's attention using a use-case. </w:t>
            </w:r>
            <w:r>
              <w:rPr>
                <w:shd w:fill="FFFF00" w:val="clear"/>
              </w:rPr>
              <w:t>Metadata template</w:t>
            </w:r>
            <w:r>
              <w:rPr/>
              <w:t xml:space="preserve"> can be used here.</w:t>
            </w:r>
          </w:p>
        </w:tc>
        <w:tc>
          <w:tcPr>
            <w:tcW w:type="dxa" w:w="40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To program interactive graphics, you need to write some code that is executed only when some change occurs.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Using Shiny’s concept of reactive programming, you’ll see how to tackle this.</w:t>
            </w:r>
          </w:p>
        </w:tc>
      </w:tr>
      <w:tr>
        <w:trPr>
          <w:cantSplit w:val="false"/>
        </w:trPr>
        <w:tc>
          <w:tcPr>
            <w:tcW w:type="dxa" w:w="52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3</w:t>
            </w:r>
          </w:p>
        </w:tc>
        <w:tc>
          <w:tcPr>
            <w:tcW w:type="dxa" w:w="26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hd w:fill="C0C0C0" w:val="clear"/>
              </w:rPr>
              <w:t>Guidance (How to do it and how it works)</w:t>
            </w:r>
            <w:r>
              <w:rPr/>
              <w:t xml:space="preserve">: </w:t>
            </w:r>
          </w:p>
        </w:tc>
        <w:tc>
          <w:tcPr>
            <w:tcW w:type="dxa" w:w="40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With Shiny, you only need to declare an expression as ‘reactive’ for it to automatically pass messages between the UI and the server.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</w:t>
            </w:r>
            <w:r>
              <w:rPr/>
              <w:t>You don’t need to write all the necessary code: shiny does it for you behind the scenes.</w:t>
            </w:r>
          </w:p>
        </w:tc>
      </w:tr>
      <w:tr>
        <w:trPr>
          <w:cantSplit w:val="false"/>
        </w:trPr>
        <w:tc>
          <w:tcPr>
            <w:tcW w:type="dxa" w:w="52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4</w:t>
            </w:r>
          </w:p>
        </w:tc>
        <w:tc>
          <w:tcPr>
            <w:tcW w:type="dxa" w:w="26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0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Switch to RStudio. Run in the console: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urier New" w:cs="Courier New" w:hAnsi="Courier New"/>
              </w:rPr>
              <w:t>library(“shiny”)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urier New" w:cs="Courier New" w:hAnsi="Courier New"/>
              </w:rPr>
              <w:t>runApp(“activity_06_04”)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drawing>
                <wp:inline distB="0" distL="0" distR="0" distT="0">
                  <wp:extent cx="2468245" cy="924560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924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Open R and run the shiny app ‘activity_06_04’: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urier New" w:cs="Courier New" w:hAnsi="Courier New"/>
              </w:rPr>
              <w:t>library(“shiny”)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urier New" w:cs="Courier New" w:hAnsi="Courier New"/>
              </w:rPr>
              <w:t>runApp(“activity_06_04”)</w:t>
            </w:r>
          </w:p>
        </w:tc>
      </w:tr>
      <w:tr>
        <w:trPr>
          <w:cantSplit w:val="false"/>
        </w:trPr>
        <w:tc>
          <w:tcPr>
            <w:tcW w:type="dxa" w:w="52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5</w:t>
            </w:r>
          </w:p>
        </w:tc>
        <w:tc>
          <w:tcPr>
            <w:tcW w:type="dxa" w:w="26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0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bookmarkStart w:id="1" w:name="__DdeLink__183_1900650692"/>
            <w:bookmarkEnd w:id="1"/>
            <w:r>
              <w:rPr/>
              <w:t>Change the text in the text box.</w:t>
            </w:r>
          </w:p>
        </w:tc>
        <w:tc>
          <w:tcPr>
            <w:tcW w:type="dxa" w:w="33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Entering some text in the text box updates the content of the first text area automatically.</w:t>
            </w:r>
          </w:p>
        </w:tc>
      </w:tr>
      <w:tr>
        <w:trPr>
          <w:cantSplit w:val="false"/>
        </w:trPr>
        <w:tc>
          <w:tcPr>
            <w:tcW w:type="dxa" w:w="52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6</w:t>
            </w:r>
          </w:p>
        </w:tc>
        <w:tc>
          <w:tcPr>
            <w:tcW w:type="dxa" w:w="26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0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Select a different dataset</w:t>
            </w:r>
          </w:p>
        </w:tc>
        <w:tc>
          <w:tcPr>
            <w:tcW w:type="dxa" w:w="33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Selecting a dataset in the menu updates the second text area.</w:t>
            </w:r>
          </w:p>
        </w:tc>
      </w:tr>
      <w:tr>
        <w:trPr>
          <w:cantSplit w:val="false"/>
        </w:trPr>
        <w:tc>
          <w:tcPr>
            <w:tcW w:type="dxa" w:w="52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7</w:t>
            </w:r>
          </w:p>
        </w:tc>
        <w:tc>
          <w:tcPr>
            <w:tcW w:type="dxa" w:w="26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0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 xml:space="preserve">Note how every time you select a dataset, a new random value is shown in the first line of the text area. </w:t>
            </w:r>
            <w:r>
              <w:rPr/>
              <w:commentReference w:id="0"/>
            </w:r>
          </w:p>
        </w:tc>
      </w:tr>
      <w:tr>
        <w:trPr>
          <w:cantSplit w:val="false"/>
        </w:trPr>
        <w:tc>
          <w:tcPr>
            <w:tcW w:type="dxa" w:w="52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8</w:t>
            </w:r>
          </w:p>
        </w:tc>
        <w:tc>
          <w:tcPr>
            <w:tcW w:type="dxa" w:w="26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0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Change the text in the text box</w:t>
            </w:r>
          </w:p>
        </w:tc>
        <w:tc>
          <w:tcPr>
            <w:tcW w:type="dxa" w:w="33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Changing the value in the text box updates the first text area only: the random value doesn’t change because it hasn’t been recalculated.</w:t>
            </w:r>
          </w:p>
        </w:tc>
      </w:tr>
      <w:tr>
        <w:trPr>
          <w:cantSplit w:val="false"/>
        </w:trPr>
        <w:tc>
          <w:tcPr>
            <w:tcW w:type="dxa" w:w="52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9</w:t>
            </w:r>
          </w:p>
        </w:tc>
        <w:tc>
          <w:tcPr>
            <w:tcW w:type="dxa" w:w="26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0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Only the parts that depend on changes in the UI are updated. Shiny doesn’t waste time updating everything.</w:t>
            </w:r>
          </w:p>
        </w:tc>
      </w:tr>
      <w:tr>
        <w:trPr>
          <w:cantSplit w:val="false"/>
        </w:trPr>
        <w:tc>
          <w:tcPr>
            <w:tcW w:type="dxa" w:w="52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10</w:t>
            </w:r>
          </w:p>
        </w:tc>
        <w:tc>
          <w:tcPr>
            <w:tcW w:type="dxa" w:w="26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0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Open UI.R and server.R in the editor.</w:t>
            </w:r>
          </w:p>
        </w:tc>
        <w:tc>
          <w:tcPr>
            <w:tcW w:type="dxa" w:w="33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Let’s look at the code.</w:t>
            </w:r>
          </w:p>
        </w:tc>
      </w:tr>
      <w:tr>
        <w:trPr>
          <w:cantSplit w:val="false"/>
        </w:trPr>
        <w:tc>
          <w:tcPr>
            <w:tcW w:type="dxa" w:w="52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11</w:t>
            </w:r>
          </w:p>
        </w:tc>
        <w:tc>
          <w:tcPr>
            <w:tcW w:type="dxa" w:w="26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0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Switch to server.R</w:t>
            </w:r>
          </w:p>
        </w:tc>
        <w:tc>
          <w:tcPr>
            <w:tcW w:type="dxa" w:w="33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The functions renderText and renderPlot are ‘reactive’, i.e. they listen to changes to input.</w:t>
            </w:r>
            <w:r>
              <w:rPr/>
              <w:commentReference w:id="1"/>
            </w:r>
            <w:r>
              <w:rPr/>
              <w:commentReference w:id="2"/>
            </w:r>
          </w:p>
        </w:tc>
      </w:tr>
      <w:tr>
        <w:trPr>
          <w:cantSplit w:val="false"/>
        </w:trPr>
        <w:tc>
          <w:tcPr>
            <w:tcW w:type="dxa" w:w="52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12</w:t>
            </w:r>
          </w:p>
        </w:tc>
        <w:tc>
          <w:tcPr>
            <w:tcW w:type="dxa" w:w="26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0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Consider output$dataSummary</w:t>
            </w:r>
          </w:p>
        </w:tc>
      </w:tr>
      <w:tr>
        <w:trPr>
          <w:cantSplit w:val="false"/>
        </w:trPr>
        <w:tc>
          <w:tcPr>
            <w:tcW w:type="dxa" w:w="52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13</w:t>
            </w:r>
          </w:p>
        </w:tc>
        <w:tc>
          <w:tcPr>
            <w:tcW w:type="dxa" w:w="26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0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The expression depends on input$dataset, which comes from the dropdown menu in UI.R. Any change in the menu will affect the expression, which will change the value of output$dataSummary, which will in turn be reflected in the webpage.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This can be represented by this diagram: you set the connections between the inputs and the outputs but all the message-passing is done for you automatically.</w:t>
            </w:r>
          </w:p>
        </w:tc>
      </w:tr>
      <w:tr>
        <w:trPr>
          <w:cantSplit w:val="false"/>
        </w:trPr>
        <w:tc>
          <w:tcPr>
            <w:tcW w:type="dxa" w:w="52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14</w:t>
            </w:r>
          </w:p>
        </w:tc>
        <w:tc>
          <w:tcPr>
            <w:tcW w:type="dxa" w:w="26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0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Copy and paste: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urier New" w:cs="Courier New" w:hAnsi="Courier New"/>
              </w:rPr>
              <w:t># you can also define your own reactive expression with reactive()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urier New" w:cs="Courier New" w:hAnsi="Courier New"/>
              </w:rPr>
              <w:t>myReactiveExpression&lt;-  reactive({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urier New" w:cs="Courier New" w:hAnsi="Courier New"/>
              </w:rPr>
              <w:t xml:space="preserve">  </w:t>
            </w:r>
            <w:r>
              <w:rPr>
                <w:rFonts w:ascii="Courier New" w:cs="Courier New" w:hAnsi="Courier New"/>
              </w:rPr>
              <w:t>switch(input$dataset,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urier New" w:cs="Courier New" w:hAnsi="Courier New"/>
              </w:rPr>
              <w:t xml:space="preserve">         </w:t>
            </w:r>
            <w:r>
              <w:rPr>
                <w:rFonts w:ascii="Courier New" w:cs="Courier New" w:hAnsi="Courier New"/>
              </w:rPr>
              <w:t>"rock" = rock,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urier New" w:cs="Courier New" w:hAnsi="Courier New"/>
              </w:rPr>
              <w:t xml:space="preserve">         </w:t>
            </w:r>
            <w:r>
              <w:rPr>
                <w:rFonts w:ascii="Courier New" w:cs="Courier New" w:hAnsi="Courier New"/>
              </w:rPr>
              <w:t>"pressure" = pressure,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urier New" w:cs="Courier New" w:hAnsi="Courier New"/>
              </w:rPr>
              <w:t xml:space="preserve">         </w:t>
            </w:r>
            <w:r>
              <w:rPr>
                <w:rFonts w:ascii="Courier New" w:cs="Courier New" w:hAnsi="Courier New"/>
              </w:rPr>
              <w:t>"cars" = cars)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urier New" w:cs="Courier New" w:hAnsi="Courier New"/>
              </w:rPr>
              <w:t>})</w:t>
            </w:r>
          </w:p>
        </w:tc>
        <w:tc>
          <w:tcPr>
            <w:tcW w:type="dxa" w:w="33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You can write your own reactive expression. Uncomment</w:t>
            </w:r>
            <w:r>
              <w:rPr/>
              <w:commentReference w:id="3"/>
            </w:r>
            <w:r>
              <w:rPr/>
              <w:commentReference w:id="4"/>
            </w:r>
            <w:r>
              <w:rPr/>
              <w:t xml:space="preserve"> the following code in the body of shinyServer.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This expression listens to input$dataset.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15</w:t>
            </w:r>
          </w:p>
        </w:tc>
        <w:tc>
          <w:tcPr>
            <w:tcW w:type="dxa" w:w="26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0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Replace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urier New" w:cs="Courier New" w:hAnsi="Courier New"/>
              </w:rPr>
              <w:t xml:space="preserve">    </w:t>
            </w:r>
            <w:r>
              <w:rPr>
                <w:rFonts w:ascii="Courier New" w:cs="Courier New" w:hAnsi="Courier New"/>
              </w:rPr>
              <w:t>dataset &lt;- switch(input$dataset,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urier New" w:cs="Courier New" w:hAnsi="Courier New"/>
              </w:rPr>
              <w:t xml:space="preserve">                      </w:t>
            </w:r>
            <w:r>
              <w:rPr>
                <w:rFonts w:ascii="Courier New" w:cs="Courier New" w:hAnsi="Courier New"/>
              </w:rPr>
              <w:t>"rock" = rock,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urier New" w:cs="Courier New" w:hAnsi="Courier New"/>
              </w:rPr>
              <w:t xml:space="preserve">                      </w:t>
            </w:r>
            <w:r>
              <w:rPr>
                <w:rFonts w:ascii="Courier New" w:cs="Courier New" w:hAnsi="Courier New"/>
              </w:rPr>
              <w:t>"pressure" = pressure,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urier New" w:cs="Courier New" w:hAnsi="Courier New"/>
              </w:rPr>
              <w:t xml:space="preserve">                      </w:t>
            </w:r>
            <w:r>
              <w:rPr>
                <w:rFonts w:ascii="Courier New" w:cs="Courier New" w:hAnsi="Courier New"/>
              </w:rPr>
              <w:t>"cars" = cars)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With</w:t>
            </w:r>
          </w:p>
          <w:p>
            <w:pPr>
              <w:pStyle w:val="style0"/>
              <w:spacing w:after="0" w:before="0" w:line="100" w:lineRule="atLeast"/>
            </w:pPr>
            <w:bookmarkStart w:id="2" w:name="__DdeLink__1534_1569429677"/>
            <w:bookmarkEnd w:id="2"/>
            <w:r>
              <w:rPr>
                <w:rFonts w:ascii="Courier New" w:cs="Courier New" w:hAnsi="Courier New"/>
              </w:rPr>
              <w:t>dataset &lt;- myReactiveExpression()</w:t>
            </w:r>
          </w:p>
        </w:tc>
        <w:tc>
          <w:tcPr>
            <w:tcW w:type="dxa" w:w="33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You can use it for output$dataSummary and have the changes cascading from one reactive expression to the next.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Reactive functions are especially useful to pass on processed values to multiple outputs.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Replace get(input$dataset) by get(myReactiveExpression())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Note that you need the two parens after myReactiveExpression because it is a function.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Your code can be represented by this diagram. output$dataSummary now listens to myReactiveExpression, which in turn listens to input$dataset.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trike/>
              </w:rPr>
              <w:t>Your code will typically contain a mixture of reactive and usual functions.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Run the app. It works just the same.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You could have defined  myReactiveExpression as a normal function. The app would have run as well. 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However, it is more efficient to declare functions as reactive when they depend on changes in the user interface and are used by multiple functions. 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This is because reactive functions save their latest calculated values and can avoid repeating their calculations. 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Consult the Shiny tutorial for more details about the inner workings of reactive programming.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 xml:space="preserve"> </w:t>
            </w:r>
            <w:r>
              <w:rPr/>
              <w:t>16</w:t>
            </w:r>
          </w:p>
        </w:tc>
        <w:tc>
          <w:tcPr>
            <w:tcW w:type="dxa" w:w="26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hd w:fill="C0C0C0" w:val="clear"/>
              </w:rPr>
              <w:t>Conclusion:</w:t>
            </w:r>
            <w:r>
              <w:rPr>
                <w:lang w:eastAsia="en-IN"/>
              </w:rPr>
              <w:t>The video concludes by showing the viewer that the goal has been achieved, and reminding them why they should be happy about that. A PowerPoint summary slide with the key points emphasized would make it easier for the viewer to remember what was covered in the video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0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Back to PPT</w:t>
            </w:r>
          </w:p>
        </w:tc>
        <w:tc>
          <w:tcPr>
            <w:tcW w:type="dxa" w:w="33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In this video, we have seen in more detail how information is passed on</w:t>
            </w:r>
            <w:ins w:author="Christophe " w:date="2014-02-24T09:48:00Z" w:id="0">
              <w:r>
                <w:rPr/>
                <w:t xml:space="preserve"> </w:t>
              </w:r>
            </w:ins>
            <w:r>
              <w:rPr/>
              <w:t>from the webpage to the server and how shiny only updates what is necessary.</w:t>
            </w:r>
            <w:r>
              <w:rPr/>
              <w:commentReference w:id="5"/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In the next video, we’ll see what strategy to apply when re-generating the webpage after any change would be too slow.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widowControl/>
        <w:tabs>
          <w:tab w:leader="none" w:pos="720" w:val="left"/>
        </w:tabs>
        <w:suppressAutoHyphens w:val="true"/>
        <w:spacing w:after="200" w:before="0" w:line="276" w:lineRule="auto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28672" w:linePitch="360" w:type="default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author="Hyacintha D'Souza" w:date="2013-10-11T18:35:00Z" w:id="0">
    <w:p>
      <w:r>
        <w:rPr/>
        <w:t>It’s nice to have important information shared with the reviewer.</w:t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</w:comment>
  <w:comment w:author="Richie Cotton" w:date="2013-11-24T19:03:00Z" w:id="1">
    <w:p>
      <w:r>
        <w:rPr>
          <w:rFonts w:ascii="Segoe UI" w:cs="Calibri" w:eastAsia="SimSun" w:hAnsi="Segoe UI"/>
          <w:sz w:val="20"/>
        </w:rPr>
        <w:t>So this means that the code we've been using in the previous videos was already reactive too.</w:t>
      </w:r>
    </w:p>
    <w:p>
      <w:r>
        <w:rPr/>
      </w:r>
    </w:p>
    <w:p>
      <w:r>
        <w:rPr>
          <w:rFonts w:ascii="Segoe UI" w:cs="Calibri" w:eastAsia="SimSun" w:hAnsi="Segoe UI"/>
          <w:sz w:val="20"/>
        </w:rPr>
        <w:t>My next question is “can you write non-reactive code?” and “would you want to do that?”</w:t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</w:comment>
  <w:comment w:author="CL" w:date="2014-01-09T23:33:00Z" w:id="2">
    <w:p>
      <w:r>
        <w:rPr/>
        <w:t>Added a note about this. But will be clearer in another video about optimal location for functions.</w:t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</w:comment>
  <w:comment w:author="Richie Cotton" w:date="2013-11-24T19:05:00Z" w:id="3">
    <w:p>
      <w:r>
        <w:rPr>
          <w:rFonts w:ascii="Segoe UI" w:cs="Calibri" w:eastAsia="SimSun" w:hAnsi="Segoe UI"/>
          <w:sz w:val="20"/>
        </w:rPr>
        <w:t>It would make more sense if this code was in the right place already, so it just needed to be uncommented.  Or you could have creating reactive elements was a separate video.</w:t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</w:comment>
  <w:comment w:author="CL" w:date="2014-01-09T23:29:00Z" w:id="4">
    <w:p>
      <w:r>
        <w:rPr/>
        <w:t>Done.</w:t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</w:comment>
  <w:comment w:author="Hyacintha D'Souza" w:date="2013-10-11T18:38:00Z" w:id="5">
    <w:p>
      <w:r>
        <w:rPr/>
        <w:t>Please mention what will be covered in the next video</w:t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DejaVu Sans" w:hAnsi="Calibri"/>
      <w:color w:val="00000A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annotation reference"/>
    <w:basedOn w:val="style15"/>
    <w:next w:val="style16"/>
    <w:rPr>
      <w:sz w:val="16"/>
      <w:szCs w:val="16"/>
    </w:rPr>
  </w:style>
  <w:style w:styleId="style17" w:type="character">
    <w:name w:val="Comment Text Char"/>
    <w:basedOn w:val="style15"/>
    <w:next w:val="style17"/>
    <w:rPr>
      <w:sz w:val="20"/>
      <w:szCs w:val="20"/>
    </w:rPr>
  </w:style>
  <w:style w:styleId="style18" w:type="character">
    <w:name w:val="Comment Subject Char"/>
    <w:basedOn w:val="style17"/>
    <w:next w:val="style18"/>
    <w:rPr>
      <w:b/>
      <w:bCs/>
      <w:sz w:val="20"/>
      <w:szCs w:val="20"/>
    </w:rPr>
  </w:style>
  <w:style w:styleId="style19" w:type="character">
    <w:name w:val="Balloon Text Char"/>
    <w:basedOn w:val="style15"/>
    <w:next w:val="style19"/>
    <w:rPr>
      <w:rFonts w:ascii="Tahoma" w:cs="Tahoma" w:hAnsi="Tahoma"/>
      <w:sz w:val="16"/>
      <w:szCs w:val="16"/>
    </w:rPr>
  </w:style>
  <w:style w:styleId="style20" w:type="character">
    <w:name w:val="Intense Quote Char"/>
    <w:basedOn w:val="style15"/>
    <w:next w:val="style20"/>
    <w:rPr>
      <w:b/>
      <w:bCs/>
      <w:i/>
      <w:iCs/>
      <w:color w:val="4F81BD"/>
    </w:rPr>
  </w:style>
  <w:style w:styleId="style21" w:type="character">
    <w:name w:val="Header Char"/>
    <w:basedOn w:val="style15"/>
    <w:next w:val="style21"/>
    <w:rPr/>
  </w:style>
  <w:style w:styleId="style22" w:type="character">
    <w:name w:val="Footer Char"/>
    <w:basedOn w:val="style15"/>
    <w:next w:val="style22"/>
    <w:rPr/>
  </w:style>
  <w:style w:styleId="style23" w:type="character">
    <w:name w:val="ListLabel 1"/>
    <w:next w:val="style23"/>
    <w:rPr>
      <w:rFonts w:cs="Courier New"/>
    </w:rPr>
  </w:style>
  <w:style w:styleId="style24" w:type="paragraph">
    <w:name w:val="Heading"/>
    <w:basedOn w:val="style0"/>
    <w:next w:val="style25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5" w:type="paragraph">
    <w:name w:val="Text body"/>
    <w:basedOn w:val="style0"/>
    <w:next w:val="style25"/>
    <w:pPr>
      <w:spacing w:after="120" w:before="0"/>
    </w:pPr>
    <w:rPr/>
  </w:style>
  <w:style w:styleId="style26" w:type="paragraph">
    <w:name w:val="List"/>
    <w:basedOn w:val="style25"/>
    <w:next w:val="style26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GB"/>
    </w:rPr>
  </w:style>
  <w:style w:styleId="style27" w:type="paragraph">
    <w:name w:val="Caption"/>
    <w:basedOn w:val="style0"/>
    <w:next w:val="style27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8" w:type="paragraph">
    <w:name w:val="Index"/>
    <w:basedOn w:val="style0"/>
    <w:next w:val="style28"/>
    <w:pPr>
      <w:suppressLineNumbers/>
    </w:pPr>
    <w:rPr>
      <w:rFonts w:cs="Lohit Hindi"/>
    </w:rPr>
  </w:style>
  <w:style w:styleId="style29" w:type="paragraph">
    <w:name w:val="Text Body"/>
    <w:basedOn w:val="style0"/>
    <w:next w:val="style29"/>
    <w:pPr>
      <w:widowControl w:val="false"/>
      <w:tabs>
        <w:tab w:leader="none" w:pos="425" w:val="left"/>
      </w:tabs>
      <w:spacing w:after="0" w:before="113"/>
    </w:pPr>
    <w:rPr>
      <w:rFonts w:cs="Tahoma" w:eastAsia="Arial"/>
      <w:color w:val="800000"/>
      <w:sz w:val="24"/>
      <w:szCs w:val="24"/>
      <w:lang w:bidi="hi-IN" w:eastAsia="zh-CN" w:val="en-GB"/>
    </w:rPr>
  </w:style>
  <w:style w:styleId="style30" w:type="paragraph">
    <w:name w:val="caption"/>
    <w:basedOn w:val="style0"/>
    <w:next w:val="style3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1" w:type="paragraph">
    <w:name w:val="Normal1"/>
    <w:next w:val="style31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Calibri" w:hAnsi="Calibri"/>
      <w:color w:val="000000"/>
      <w:sz w:val="22"/>
      <w:szCs w:val="22"/>
      <w:lang w:bidi="ar-SA" w:eastAsia="en-US" w:val="en-US"/>
    </w:rPr>
  </w:style>
  <w:style w:styleId="style32" w:type="paragraph">
    <w:name w:val="annotation text"/>
    <w:basedOn w:val="style0"/>
    <w:next w:val="style32"/>
    <w:pPr>
      <w:spacing w:line="100" w:lineRule="atLeast"/>
    </w:pPr>
    <w:rPr>
      <w:sz w:val="20"/>
      <w:szCs w:val="20"/>
    </w:rPr>
  </w:style>
  <w:style w:styleId="style33" w:type="paragraph">
    <w:name w:val="annotation subject"/>
    <w:basedOn w:val="style32"/>
    <w:next w:val="style33"/>
    <w:pPr/>
    <w:rPr>
      <w:b/>
      <w:bCs/>
    </w:rPr>
  </w:style>
  <w:style w:styleId="style34" w:type="paragraph">
    <w:name w:val="Balloon Text"/>
    <w:basedOn w:val="style0"/>
    <w:next w:val="style34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35" w:type="paragraph">
    <w:name w:val="Intense Quote"/>
    <w:basedOn w:val="style0"/>
    <w:next w:val="style35"/>
    <w:pPr>
      <w:pBdr>
        <w:top w:color="000001" w:space="0" w:sz="6" w:val="single"/>
        <w:left w:color="000001" w:space="0" w:sz="6" w:val="single"/>
        <w:bottom w:color="4F81BD" w:space="0" w:sz="4" w:val="single"/>
        <w:right w:color="000001" w:space="0" w:sz="6" w:val="single"/>
      </w:pBdr>
      <w:spacing w:after="280" w:before="200"/>
      <w:ind w:hanging="0" w:left="936" w:right="936"/>
    </w:pPr>
    <w:rPr>
      <w:b/>
      <w:bCs/>
      <w:i/>
      <w:iCs/>
      <w:color w:val="4F81BD"/>
    </w:rPr>
  </w:style>
  <w:style w:styleId="style36" w:type="paragraph">
    <w:name w:val="Header"/>
    <w:basedOn w:val="style0"/>
    <w:next w:val="style36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37" w:type="paragraph">
    <w:name w:val="Footer"/>
    <w:basedOn w:val="style0"/>
    <w:next w:val="style37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38" w:type="paragraph">
    <w:name w:val="List Paragraph"/>
    <w:basedOn w:val="style0"/>
    <w:next w:val="style38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"/><Relationship Id="rId3" Type="http://schemas.openxmlformats.org/officeDocument/2006/relationships/comments" Target="comments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2013-03-18T05:56:00.00Z</dcterms:created>
  <dc:creator>Hyacintha</dc:creator>
  <cp:lastModifiedBy>CL</cp:lastModifiedBy>
  <dcterms:modified xsi:type="dcterms:W3CDTF">2014-02-21T18:21:00.00Z</dcterms:modified>
  <cp:revision>9</cp:revision>
</cp:coreProperties>
</file>
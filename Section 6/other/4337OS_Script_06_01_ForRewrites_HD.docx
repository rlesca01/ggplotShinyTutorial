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6 Video 1 – Introducing Shiny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02"/>
        <w:gridCol w:w="3374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this video, we are going to introduce the R package ‘shiny’ for easily creating interactive webpages from R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You’ll see how you can use </w:t>
            </w:r>
            <w:del w:author="Christophe " w:date="2014-02-24T18:26:00Z" w:id="0">
              <w:r>
                <w:rPr/>
                <w:delText xml:space="preserve"> </w:delText>
              </w:r>
            </w:del>
            <w:r>
              <w:rPr/>
              <w:t>R  to produce interactive graphs in a webpage, which can then be used with any browser, making it easy to share  even with people who are not familiar with using R.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commentReference w:id="0"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overhead of turning static graphs into interactive graphs is negligible considering what you get in return.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2" w:name="__DdeLink__183_1900650692"/>
            <w:bookmarkStart w:id="3" w:name="__DdeLink__183_1900650692"/>
            <w:bookmarkEnd w:id="3"/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Before we dive into the details of ‘shiny’, let’s run an example.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RStudio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First, we need to install shiny.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the console: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install.packages("shiny")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package installs.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 and run the command: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install.packages("shiny"), or use the install package button in the package panel.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Note that you only need to do this once.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the console: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</w:t>
            </w:r>
            <w:r>
              <w:rPr/>
              <w:commentReference w:id="1"/>
            </w:r>
            <w:r>
              <w:rPr/>
              <w:commentReference w:id="2"/>
            </w:r>
            <w:r>
              <w:rPr>
                <w:rFonts w:ascii="Courier New" w:cs="Courier New" w:hAnsi="Courier New"/>
              </w:rPr>
              <w:t>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runExample(“01_hello”)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On the screen: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Listening on Port 8100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Next let’s run an example</w:t>
            </w:r>
            <w:ins w:author="Christophe " w:date="2014-02-24T18:22:00Z" w:id="1">
              <w:r>
                <w:rPr/>
                <w:t>. Open Activity_06_01 , load the package and run the shiny command</w:t>
              </w:r>
            </w:ins>
            <w:del w:author="Christophe " w:date="2014-02-24T18:22:00Z" w:id="2">
              <w:r>
                <w:rPr/>
                <w:delText>:</w:delText>
              </w:r>
            </w:del>
          </w:p>
          <w:p>
            <w:pPr>
              <w:pStyle w:val="style0"/>
              <w:spacing w:after="0" w:before="0" w:line="100" w:lineRule="atLeast"/>
            </w:pPr>
            <w:r>
              <w:rPr/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runExample(“01_hello”)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By running the example, we have created a small local webserve</w:t>
            </w:r>
            <w:r>
              <w:rPr/>
              <w:commentReference w:id="3"/>
            </w:r>
            <w:r>
              <w:rPr/>
              <w:commentReference w:id="4"/>
            </w:r>
            <w:r>
              <w:rPr/>
              <w:t>r which hosts our interactive page.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Go to web browser and play with interactive graph.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1150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115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 web browser opened with an interactive histogram</w:t>
            </w:r>
          </w:p>
          <w:p>
            <w:pPr>
              <w:pStyle w:val="style0"/>
              <w:spacing w:after="0" w:before="0" w:line="100" w:lineRule="atLeast"/>
            </w:pPr>
            <w:ins w:author="Christophe " w:date="2014-02-24T18:31:00Z" w:id="3">
              <w:r>
                <w:rPr/>
              </w:r>
            </w:ins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</w:t>
            </w:r>
            <w:del w:author="Christophe " w:date="2014-02-24T18:12:00Z" w:id="4">
              <w:r>
                <w:rPr/>
                <w:delText>graph</w:delText>
              </w:r>
            </w:del>
            <w:r>
              <w:rPr/>
              <w:t xml:space="preserve">. </w:t>
            </w:r>
            <w:del w:author="Christophe " w:date="2014-02-24T18:08:00Z" w:id="5">
              <w:r>
                <w:rPr/>
                <w:delText>If not, you need to open a web browser and go to the address:</w:delText>
              </w:r>
            </w:del>
          </w:p>
          <w:p>
            <w:pPr>
              <w:pStyle w:val="style0"/>
              <w:spacing w:after="0" w:before="0" w:line="100" w:lineRule="atLeast"/>
            </w:pPr>
            <w:del w:author="Christophe " w:date="2014-02-24T18:08:00Z" w:id="6">
              <w:r>
                <w:rPr/>
                <w:delText xml:space="preserve"> </w:delText>
              </w:r>
            </w:del>
            <w:del w:author="Christophe " w:date="2014-02-24T18:08:00Z" w:id="7">
              <w:r>
                <w:rPr/>
                <w:delText>http://localhost:8100</w:delText>
              </w:r>
            </w:del>
            <w:del w:author="Christophe " w:date="2014-02-24T18:08:00Z" w:id="8">
              <w:r>
                <w:rPr/>
                <w:commentReference w:id="5"/>
              </w:r>
            </w:del>
            <w:r>
              <w:rPr/>
              <w:t>/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Move the slider.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graph changes as you move the number of samples on the slider, from 1 to 1'000.</w:t>
            </w:r>
            <w:del w:author="Christophe " w:date="2014-02-24T18:32:00Z" w:id="9">
              <w:r>
                <w:rPr/>
                <w:delText>.</w:delText>
              </w:r>
            </w:del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On top of the interactivity, which we didn't have before,  the advantage of a webpage is that anyone with access to this page can use it, even if they don’t have R installed</w:t>
            </w:r>
            <w:r>
              <w:rPr/>
              <w:commentReference w:id="6"/>
            </w:r>
            <w:r>
              <w:rPr/>
              <w:commentReference w:id="7"/>
            </w:r>
            <w:r>
              <w:rPr/>
              <w:commentReference w:id="8"/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RStudio. Stop the process.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To stop the server, go back to RStudio and stop the command by using  the stop button.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In this video, we have installed the R package 'shiny' and saw it </w:t>
            </w:r>
            <w:del w:author="Christophe " w:date="2014-02-24T18:33:00Z" w:id="10">
              <w:r>
                <w:rPr/>
                <w:delText xml:space="preserve"> </w:delText>
              </w:r>
            </w:del>
            <w:r>
              <w:rPr/>
              <w:t>generating a webpage with an interactive graph</w:t>
            </w:r>
            <w:ins w:author="Christophe " w:date="2014-02-24T18:33:00Z" w:id="11">
              <w:r>
                <w:rPr/>
                <w:t>,</w:t>
              </w:r>
            </w:ins>
            <w:r>
              <w:rPr/>
              <w:t xml:space="preserve"> written in pure R.</w:t>
            </w:r>
            <w:r>
              <w:rPr/>
              <w:commentReference w:id="9"/>
            </w:r>
            <w:r>
              <w:rPr/>
              <w:commentReference w:id="10"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video, we’ll learn the structure of a shiny app.</w:t>
            </w:r>
            <w:ins w:author="Christophe " w:date="2014-02-24T18:34:00Z" w:id="12">
              <w:r>
                <w:rPr/>
                <w:t xml:space="preserve"> </w:t>
              </w:r>
            </w:ins>
            <w:r>
              <w:rPr/>
              <w:t>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del w:author="Christophe " w:date="2014-02-24T18:05:00Z" w:id="13">
        <w:r>
          <w:rPr/>
        </w:r>
      </w:del>
    </w:p>
    <w:p>
      <w:pPr>
        <w:pStyle w:val="style0"/>
      </w:pPr>
      <w:r>
        <w:rPr/>
      </w:r>
    </w:p>
    <w:sectPr>
      <w:headerReference r:id="rId3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8192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Hyacintha D'Souza" w:date="2013-10-11T18:17:00Z" w:id="0">
    <w:p>
      <w:r>
        <w:rPr/>
        <w:t>This is repetition of the context above and can be omitted.</w:t>
      </w:r>
    </w:p>
    <w:p>
      <w:r>
        <w:rPr/>
      </w:r>
    </w:p>
  </w:comment>
  <w:comment w:author="Richie Cotton" w:date="2013-11-24T16:50:00Z" w:id="1">
    <w:p>
      <w:r>
        <w:rPr>
          <w:rFonts w:ascii="Segoe UI" w:cs="Calibri" w:eastAsia="SimSun" w:hAnsi="Segoe UI"/>
          <w:sz w:val="20"/>
        </w:rPr>
        <w:t>Don't need the quotes.</w:t>
      </w:r>
    </w:p>
    <w:p>
      <w:r>
        <w:rPr/>
      </w:r>
    </w:p>
  </w:comment>
  <w:comment w:author="CL" w:date="2014-01-09T22:22:00Z" w:id="2">
    <w:p>
      <w:r>
        <w:rPr/>
        <w:t>Optional indeed.</w:t>
      </w:r>
    </w:p>
    <w:p>
      <w:r>
        <w:rPr/>
      </w:r>
    </w:p>
  </w:comment>
  <w:comment w:author="Richie Cotton" w:date="2013-11-24T16:52:00Z" w:id="3">
    <w:p>
      <w:r>
        <w:rPr>
          <w:rFonts w:ascii="Segoe UI" w:cs="Calibri" w:eastAsia="SimSun" w:hAnsi="Segoe UI"/>
          <w:sz w:val="20"/>
        </w:rPr>
        <w:t>I'm not sure that this is the right terminology.  Maybe “connects to a webserver on your machine?”</w:t>
      </w:r>
    </w:p>
    <w:p>
      <w:r>
        <w:rPr/>
      </w:r>
    </w:p>
  </w:comment>
  <w:comment w:author="CL" w:date="2014-01-09T22:24:00Z" w:id="4">
    <w:p>
      <w:r>
        <w:rPr/>
        <w:t>We do create a lightweight webserver. We connect to it via a browser.</w:t>
      </w:r>
    </w:p>
    <w:p>
      <w:r>
        <w:rPr/>
      </w:r>
    </w:p>
  </w:comment>
  <w:comment w:author="Richie Cotton" w:date="2013-11-24T18:12:00Z" w:id="5">
    <w:p>
      <w:r>
        <w:rPr/>
      </w:r>
    </w:p>
    <w:p>
      <w:r>
        <w:rPr/>
      </w:r>
    </w:p>
  </w:comment>
  <w:comment w:author="" w:date="0-00-00T00:00:00Z" w:id="6">
    <w:p>
      <w:r>
        <w:rPr/>
      </w:r>
    </w:p>
    <w:p>
      <w:r>
        <w:rPr/>
      </w:r>
    </w:p>
  </w:comment>
  <w:comment w:author="Alastair Sanderson" w:date="2013-11-17T14:40:00Z" w:id="7">
    <w:p>
      <w:r>
        <w:rPr>
          <w:rFonts w:ascii="Ubuntu" w:hAnsi="Ubuntu"/>
          <w:sz w:val="20"/>
        </w:rPr>
        <w:t>Mention that you can move the slider to change the number of samples used to create the histogram.</w:t>
      </w:r>
    </w:p>
    <w:p>
      <w:r>
        <w:rPr/>
      </w:r>
    </w:p>
  </w:comment>
  <w:comment w:author="CL" w:date="2014-01-09T22:26:00Z" w:id="8">
    <w:p>
      <w:r>
        <w:rPr/>
        <w:t>Done.</w:t>
      </w:r>
    </w:p>
    <w:p>
      <w:r>
        <w:rPr/>
      </w:r>
    </w:p>
  </w:comment>
  <w:comment w:author="Hyacintha D'Souza" w:date="2013-12-20T14:37:00Z" w:id="9">
    <w:p>
      <w:r>
        <w:rPr/>
        <w:t>Please mention what will be covered in the next video</w:t>
      </w:r>
    </w:p>
    <w:p>
      <w:r>
        <w:rPr/>
      </w:r>
    </w:p>
  </w:comment>
  <w:comment w:author="CL" w:date="2014-01-09T22:28:00Z" w:id="10">
    <w:p>
      <w:r>
        <w:rPr/>
        <w:t>Done.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9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header" Target="header1.xml"/><Relationship Id="rId4" Type="http://schemas.openxmlformats.org/officeDocument/2006/relationships/comments" Target="comments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2014-02-21T18:20:00.00Z</dcterms:modified>
  <cp:revision>8</cp:revision>
</cp:coreProperties>
</file>
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Video Script: Section 6 Video 5 – using a button to avoid frequent updates</w:t>
      </w:r>
    </w:p>
    <w:p>
      <w:pPr>
        <w:pStyle w:val="style31"/>
      </w:pPr>
      <w:r>
        <w:rPr/>
      </w:r>
    </w:p>
    <w:p>
      <w:pPr>
        <w:pStyle w:val="style31"/>
      </w:pPr>
      <w:r>
        <w:rPr/>
      </w:r>
    </w:p>
    <w:tbl>
      <w:tblPr>
        <w:jc w:val="left"/>
        <w:tblInd w:type="dxa" w:w="-127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8"/>
        <w:gridCol w:w="2632"/>
        <w:gridCol w:w="4071"/>
        <w:gridCol w:w="3405"/>
      </w:tblGrid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In this video, we are going to see how to use a submit button to send the content of the form to the server.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If your graph requires a substantial time to be calculated, updating it as soon as a control is modified will result in poor user experience.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Shiny offers a submit button, which sends the content of the form to the server only when it is pressed</w:t>
            </w:r>
            <w:r>
              <w:rPr/>
              <w:commentReference w:id="0"/>
            </w:r>
            <w:r>
              <w:rPr/>
              <w:commentReference w:id="1"/>
            </w:r>
            <w:r>
              <w:rPr/>
              <w:t xml:space="preserve"> on. This way, all the changes will be sent to the server in one go, when the user is satisfied with them.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R and run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library(“shiny”)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runApp(“activity_06_05”)</w:t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R and run in the command line: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library(“shiny”)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runApp(“activity_06_05”)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0" w:name="__DdeLink__183_1900650692"/>
            <w:bookmarkStart w:id="1" w:name="__DdeLink__183_1900650692"/>
            <w:bookmarkEnd w:id="1"/>
            <w:r>
              <w:rPr/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The graph shows the distribution of the diamonds broken down over two of the diamonds’ properties.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Notice how selecting properties does not update the graph immediately.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The user has to click on the button ‘refresh the graph’ for the plot to be </w:t>
            </w:r>
            <w:r>
              <w:rPr/>
              <w:commentReference w:id="2"/>
            </w:r>
            <w:r>
              <w:rPr/>
              <w:t>re-generated.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Switch back to R, open UI.R and server.R in the editor.</w:t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Look at the source in R.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Look at UI.R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Highlight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submitButton("Refresh the graph")</w:t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The button is added to the side bar with: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submitButton("Refresh the graph")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Look at server.R</w:t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Server.R doesn’t have a reference to the button.</w:t>
            </w:r>
            <w:r>
              <w:rPr/>
              <w:commentReference w:id="3"/>
            </w:r>
            <w:r>
              <w:rPr/>
              <w:commentReference w:id="4"/>
            </w:r>
            <w:r>
              <w:rPr/>
              <w:t xml:space="preserve"> Although the plot depends on input$firstProperty and input$secondProperty, the expression will only</w:t>
            </w:r>
            <w:ins w:author="Christophe " w:date="2014-02-24T22:31:00Z" w:id="0">
              <w:r>
                <w:rPr/>
                <w:t xml:space="preserve"> </w:t>
              </w:r>
            </w:ins>
            <w:r>
              <w:rPr/>
              <w:t>be evaluated when the button is pressed.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other words, the button acts as a delay mechanism, which prevents the propagation of the changes until it is pressed.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Highlight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cs="Courier New" w:hAnsi="Courier New"/>
                <w:sz w:val="16"/>
                <w:szCs w:val="16"/>
              </w:rPr>
              <w:t xml:space="preserve">p &lt;- ggplot(diamonds) +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  <w:sz w:val="16"/>
                <w:szCs w:val="16"/>
              </w:rPr>
              <w:t xml:space="preserve">geom_bar( aes_string( x = input$firstProperty, fill = input$secondProperty),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  <w:sz w:val="16"/>
                <w:szCs w:val="16"/>
              </w:rPr>
              <w:t xml:space="preserve">                                 </w:t>
            </w:r>
            <w:r>
              <w:rPr>
                <w:rFonts w:ascii="Courier New" w:cs="Courier New" w:hAnsi="Courier New"/>
                <w:sz w:val="16"/>
                <w:szCs w:val="16"/>
              </w:rPr>
              <w:t>position = "dodge") 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  <w:sz w:val="16"/>
                <w:szCs w:val="16"/>
              </w:rPr>
              <w:t>scale_fill_brewer(type='qual', palette=2) +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  <w:sz w:val="16"/>
                <w:szCs w:val="16"/>
              </w:rPr>
              <w:t>ggtitle("Distribution of the diamonds")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  <w:sz w:val="16"/>
                <w:szCs w:val="16"/>
              </w:rPr>
              <w:t xml:space="preserve">    </w:t>
            </w:r>
            <w:r>
              <w:rPr>
                <w:rFonts w:ascii="Courier New" w:cs="Courier New" w:hAnsi="Courier New"/>
                <w:sz w:val="16"/>
                <w:szCs w:val="16"/>
              </w:rPr>
              <w:t>print(p)</w:t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We used ggplot2 to create the graph. Note that in this case we have to explicitly print the ggplot2 object in order to return a graphical output. As usual with ggplot2, graphs are rendered only when they are printed.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Back to PPT</w:t>
            </w:r>
          </w:p>
        </w:tc>
        <w:tc>
          <w:tcPr>
            <w:tcW w:type="dxa" w:w="34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We saw how to use a submit button to avoid updating the results too frequently. This is especially useful if the computations take a substantial amount of time.</w:t>
            </w:r>
            <w:r>
              <w:rPr/>
              <w:commentReference w:id="5"/>
            </w:r>
            <w:r>
              <w:rPr/>
              <w:commentReference w:id="6"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the next section, we’ll learn about more interactive controls offered by Shiny and how to publish your work.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Richie Cotton" w:date="2013-11-24T19:25:00Z" w:id="0">
    <w:p>
      <w:r>
        <w:rPr>
          <w:rFonts w:ascii="Segoe UI" w:cs="Calibri" w:eastAsia="SimSun" w:hAnsi="Segoe UI"/>
          <w:color w:val="000000"/>
          <w:sz w:val="20"/>
        </w:rPr>
        <w:t>Emphasise that this is the opposite of reactive programming.  (“Non-reactive”?)</w:t>
      </w:r>
    </w:p>
    <w:p>
      <w:r>
        <w:rPr/>
      </w:r>
    </w:p>
    <w:p>
      <w:r>
        <w:rPr/>
      </w:r>
    </w:p>
  </w:comment>
  <w:comment w:author="CL" w:date="2014-01-09T23:41:00Z" w:id="1">
    <w:p>
      <w:r>
        <w:rPr/>
        <w:t>Well it’s still reactive programming, because the functions are still reactive and listening to changes. Only the changes are delayed by waiting for the user to press the button.</w:t>
      </w:r>
    </w:p>
    <w:p>
      <w:r>
        <w:rPr/>
      </w:r>
    </w:p>
    <w:p>
      <w:r>
        <w:rPr/>
      </w:r>
    </w:p>
  </w:comment>
  <w:comment w:author="CL" w:date="2014-01-09T23:42:00Z" w:id="2">
    <w:p>
      <w:r>
        <w:rPr/>
        <w:t>Done.</w:t>
      </w:r>
    </w:p>
    <w:p>
      <w:r>
        <w:rPr/>
      </w:r>
    </w:p>
    <w:p>
      <w:r>
        <w:rPr/>
      </w:r>
    </w:p>
  </w:comment>
  <w:comment w:author="Richie Cotton" w:date="2013-11-24T20:55:00Z" w:id="3">
    <w:p>
      <w:r>
        <w:rPr>
          <w:rFonts w:ascii="Segoe UI" w:cs="Calibri" w:eastAsia="SimSun" w:hAnsi="Segoe UI"/>
          <w:sz w:val="20"/>
        </w:rPr>
        <w:t>It isn't clear to me.  Does adding a submitButton turn off all reactive behaviour, or is it more subtle than that?</w:t>
      </w:r>
    </w:p>
    <w:p>
      <w:r>
        <w:rPr/>
      </w:r>
    </w:p>
    <w:p>
      <w:r>
        <w:rPr/>
      </w:r>
    </w:p>
  </w:comment>
  <w:comment w:author="CL" w:date="2014-01-09T23:46:00Z" w:id="4">
    <w:p>
      <w:r>
        <w:rPr/>
        <w:t>Added some explanation.</w:t>
      </w:r>
    </w:p>
    <w:p>
      <w:r>
        <w:rPr/>
      </w:r>
    </w:p>
    <w:p>
      <w:r>
        <w:rPr/>
      </w:r>
    </w:p>
  </w:comment>
  <w:comment w:author="Hyacintha D'Souza" w:date="2013-12-20T15:34:00Z" w:id="5">
    <w:p>
      <w:r>
        <w:rPr/>
        <w:t>Please mention what will be covered in the next section</w:t>
      </w:r>
    </w:p>
    <w:p>
      <w:r>
        <w:rPr/>
      </w:r>
    </w:p>
    <w:p>
      <w:r>
        <w:rPr/>
      </w:r>
    </w:p>
  </w:comment>
  <w:comment w:author="CL" w:date="2014-01-09T23:43:00Z" w:id="6">
    <w:p>
      <w:r>
        <w:rPr/>
        <w:t>Done.</w:t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next w:val="style26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GB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Text Body"/>
    <w:basedOn w:val="style0"/>
    <w:next w:val="style29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Normal1"/>
    <w:next w:val="style31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2" w:type="paragraph">
    <w:name w:val="annotation text"/>
    <w:basedOn w:val="style0"/>
    <w:next w:val="style32"/>
    <w:pPr>
      <w:spacing w:line="100" w:lineRule="atLeast"/>
    </w:pPr>
    <w:rPr>
      <w:sz w:val="20"/>
      <w:szCs w:val="20"/>
    </w:rPr>
  </w:style>
  <w:style w:styleId="style33" w:type="paragraph">
    <w:name w:val="annotation subject"/>
    <w:basedOn w:val="style32"/>
    <w:next w:val="style33"/>
    <w:pPr/>
    <w:rPr>
      <w:b/>
      <w:bCs/>
    </w:rPr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Intense Quote"/>
    <w:basedOn w:val="style0"/>
    <w:next w:val="style35"/>
    <w:pPr>
      <w:pBdr>
        <w:top w:color="000001" w:space="0" w:sz="6" w:val="single"/>
        <w:left w:color="000001" w:space="0" w:sz="6" w:val="single"/>
        <w:bottom w:color="4F81BD" w:space="0" w:sz="4" w:val="single"/>
        <w:right w:color="000001" w:space="0" w:sz="6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6" w:type="paragraph">
    <w:name w:val="Header"/>
    <w:basedOn w:val="style0"/>
    <w:next w:val="style3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7" w:type="paragraph">
    <w:name w:val="Footer"/>
    <w:basedOn w:val="style0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List Paragraph"/>
    <w:basedOn w:val="style0"/>
    <w:next w:val="style3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CL</cp:lastModifiedBy>
  <dcterms:modified xsi:type="dcterms:W3CDTF">2014-02-21T18:21:00.00Z</dcterms:modified>
  <cp:revision>13</cp:revision>
</cp:coreProperties>
</file>
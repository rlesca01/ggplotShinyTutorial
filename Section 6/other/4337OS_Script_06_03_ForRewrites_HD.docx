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7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2"/>
        <w:jc w:val="center"/>
      </w:pPr>
      <w:bookmarkStart w:id="0" w:name="_GoBack"/>
      <w:bookmarkEnd w:id="0"/>
      <w:r>
        <w:rPr>
          <w:b/>
        </w:rPr>
        <w:t>Video Script: Section 6 Video 3 – rendering text</w:t>
      </w:r>
    </w:p>
    <w:p>
      <w:pPr>
        <w:pStyle w:val="style35"/>
      </w:pPr>
      <w:r>
        <w:rPr/>
      </w:r>
    </w:p>
    <w:p>
      <w:pPr>
        <w:pStyle w:val="style35"/>
      </w:pPr>
      <w:r>
        <w:rPr/>
      </w:r>
    </w:p>
    <w:tbl>
      <w:tblPr>
        <w:jc w:val="left"/>
        <w:tblInd w:type="dxa" w:w="-11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8"/>
        <w:gridCol w:w="2630"/>
        <w:gridCol w:w="4098"/>
        <w:gridCol w:w="3381"/>
      </w:tblGrid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32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In this video, we’re going to see how to generate textual content on the webpage.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It is often useful to show textual information to the user, e.g. a table of values or some statistics.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Open RStudio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  <w:t>Run in the console:</w:t>
            </w:r>
          </w:p>
          <w:p>
            <w:pPr>
              <w:pStyle w:val="style32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library(“shiny”)</w:t>
            </w:r>
          </w:p>
          <w:p>
            <w:pPr>
              <w:pStyle w:val="style32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runApp(“activity_06_03”)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Launch Rstudio, go to the folder 'section 6' and run in the console:</w:t>
            </w:r>
          </w:p>
          <w:p>
            <w:pPr>
              <w:pStyle w:val="style32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library(“shiny”)</w:t>
            </w:r>
          </w:p>
          <w:p>
            <w:pPr>
              <w:pStyle w:val="style32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runApp(“activity_06_03”)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An interactive webpage appears in a browser.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23507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23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2"/>
              <w:spacing w:after="0" w:before="0" w:line="100" w:lineRule="atLeast"/>
            </w:pPr>
            <w:r>
              <w:rPr/>
              <w:t>Play with the controls.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Choose a dataset and a number of observations to see the content changing.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</w:r>
          </w:p>
          <w:p>
            <w:pPr>
              <w:pStyle w:val="style32"/>
              <w:spacing w:after="0" w:before="0" w:line="100" w:lineRule="atLeast"/>
            </w:pPr>
            <w:r>
              <w:rPr/>
              <w:t>You can see three types of textual outputs</w:t>
            </w:r>
            <w:ins w:author="Christophe " w:date="2014-02-24T21:20:00Z" w:id="0">
              <w:r>
                <w:rPr/>
                <w:t xml:space="preserve"> </w:t>
              </w:r>
            </w:ins>
            <w:r>
              <w:rPr/>
              <w:t>in this page:</w:t>
            </w:r>
          </w:p>
          <w:p>
            <w:pPr>
              <w:pStyle w:val="style42"/>
              <w:numPr>
                <w:ilvl w:val="0"/>
                <w:numId w:val="1"/>
              </w:numPr>
              <w:spacing w:after="0" w:before="0" w:line="100" w:lineRule="atLeast"/>
            </w:pPr>
            <w:r>
              <w:rPr/>
              <w:t>Free text</w:t>
            </w:r>
          </w:p>
          <w:p>
            <w:pPr>
              <w:pStyle w:val="style42"/>
              <w:numPr>
                <w:ilvl w:val="0"/>
                <w:numId w:val="1"/>
              </w:numPr>
              <w:spacing w:after="0" w:before="0" w:line="100" w:lineRule="atLeast"/>
            </w:pPr>
            <w:r>
              <w:rPr/>
              <w:t>Formatted text, as you would see it the console for example.</w:t>
            </w:r>
          </w:p>
          <w:p>
            <w:pPr>
              <w:pStyle w:val="style42"/>
              <w:numPr>
                <w:ilvl w:val="0"/>
                <w:numId w:val="1"/>
              </w:numPr>
              <w:spacing w:after="0" w:before="0" w:line="100" w:lineRule="atLeast"/>
            </w:pPr>
            <w:r>
              <w:rPr/>
              <w:t xml:space="preserve">A formatted table. 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bookmarkStart w:id="1" w:name="__DdeLink__183_1900650692"/>
            <w:bookmarkEnd w:id="1"/>
            <w:r>
              <w:rPr/>
              <w:t>Open UI.R and server.R in the editor: click on the folder activity_06_03 and click on UI.R and server.R</w:t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Open UI.R and server.R in the editor.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 xml:space="preserve">In the previous video, we saw the function </w:t>
            </w:r>
            <w:r>
              <w:rPr>
                <w:i/>
                <w:iCs/>
              </w:rPr>
              <w:t>plotOutput</w:t>
            </w:r>
            <w:r>
              <w:rPr/>
              <w:t xml:space="preserve"> in UI.R, used together with  </w:t>
            </w:r>
            <w:r>
              <w:rPr>
                <w:i/>
                <w:iCs/>
              </w:rPr>
              <w:t>renderPlot</w:t>
            </w:r>
            <w:r>
              <w:rPr/>
              <w:t xml:space="preserve"> in server.R, which was used for sending a graph to the webpage.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Go to the source of UI.R</w:t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This time, we use textOutput in UI.R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Go to the source of server.R</w:t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together with renderText in server.R to display free text.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  <w:t>The expression in renderText must be anything that can be passed to the R function cat(), typically a string or a vector of strings.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</w:r>
          </w:p>
          <w:p>
            <w:pPr>
              <w:pStyle w:val="style32"/>
              <w:spacing w:after="0" w:before="0" w:line="100" w:lineRule="atLeast"/>
            </w:pPr>
            <w:r>
              <w:rPr/>
              <w:t>Note that the property of the output in server.R: introduction, matches with the argument of the textOutput in UI.</w:t>
            </w:r>
            <w:ins w:author="Christophe " w:date="2014-02-24T21:13:00Z" w:id="3">
              <w:r>
                <w:rPr/>
                <w:t>R</w:t>
              </w:r>
            </w:ins>
            <w:r>
              <w:rPr/>
              <w:commentReference w:id="0"/>
            </w:r>
            <w:r>
              <w:rPr/>
              <w:commentReference w:id="1"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Go to the source of UI.R</w:t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 xml:space="preserve">To capture the content of the console, for example the output of a function,  we use verbatimTextOutput in UI.R 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Go to the source of server.R</w:t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together with renderPrint</w:t>
            </w:r>
            <w:r>
              <w:rPr/>
              <w:commentReference w:id="2"/>
            </w:r>
            <w:r>
              <w:rPr/>
              <w:commentReference w:id="3"/>
            </w:r>
            <w:r>
              <w:rPr/>
              <w:t xml:space="preserve"> in server.R. 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Go to the source of UI.R</w:t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 xml:space="preserve">For tables, you need to use a combination of tableOutput in UI.R 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Go to the source of server.R</w:t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And</w:t>
            </w:r>
            <w:ins w:author="Christophe " w:date="2014-02-24T21:14:00Z" w:id="4">
              <w:r>
                <w:rPr/>
                <w:t xml:space="preserve"> </w:t>
              </w:r>
            </w:ins>
            <w:r>
              <w:rPr/>
              <w:t>renderTable</w:t>
            </w:r>
            <w:r>
              <w:rPr/>
              <w:commentReference w:id="4"/>
            </w:r>
            <w:r>
              <w:rPr/>
              <w:commentReference w:id="5"/>
            </w:r>
            <w:r>
              <w:rPr/>
              <w:t xml:space="preserve"> in server.R, to generate a formatted table, from a data frame or a matrix.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</w:r>
          </w:p>
        </w:tc>
        <w:tc>
          <w:tcPr>
            <w:tcW w:type="dxa" w:w="40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3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0" w:line="100" w:lineRule="atLeast"/>
            </w:pPr>
            <w:r>
              <w:rPr/>
              <w:t xml:space="preserve">In this video you have seen how  to  generate and display textual content, either as free text, formatted text or in a table, by using three different pairs of functions: (renderText, textOutput), (renderPrint, verbatimTextOutput) and (renderTable, tableOutput). </w:t>
            </w:r>
          </w:p>
          <w:p>
            <w:pPr>
              <w:pStyle w:val="style32"/>
              <w:spacing w:after="0" w:before="0" w:line="100" w:lineRule="atLeast"/>
            </w:pPr>
            <w:r>
              <w:rPr/>
            </w:r>
          </w:p>
          <w:p>
            <w:pPr>
              <w:pStyle w:val="style32"/>
              <w:spacing w:after="0" w:before="0" w:line="100" w:lineRule="atLeast"/>
            </w:pPr>
            <w:r>
              <w:rPr/>
              <w:t xml:space="preserve">In the next video, we’ll see in more details how Shiny works, with reactive programming. </w:t>
            </w:r>
            <w:r>
              <w:rPr/>
              <w:commentReference w:id="6"/>
            </w:r>
            <w:r>
              <w:rPr/>
              <w:commentReference w:id="7"/>
            </w:r>
          </w:p>
        </w:tc>
      </w:tr>
    </w:tbl>
    <w:p>
      <w:pPr>
        <w:pStyle w:val="style32"/>
      </w:pPr>
      <w:r>
        <w:rPr/>
      </w:r>
    </w:p>
    <w:p>
      <w:pPr>
        <w:pStyle w:val="style32"/>
      </w:pPr>
      <w:del w:author="Christophe " w:date="2014-02-24T21:02:00Z" w:id="5">
        <w:r>
          <w:rPr/>
        </w:r>
      </w:del>
    </w:p>
    <w:p>
      <w:pPr>
        <w:pStyle w:val="style32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Hyacintha D'Souza" w:date="2013-10-11T18:32:00Z" w:id="0">
    <w:p>
      <w:r>
        <w:rPr/>
        <w:t>Any reason why this must be anything that can be passed to cat()?</w:t>
      </w:r>
    </w:p>
    <w:p>
      <w:r>
        <w:rPr/>
      </w:r>
    </w:p>
  </w:comment>
  <w:comment w:author="CL" w:date="2014-01-09T22:49:00Z" w:id="1">
    <w:p>
      <w:r>
        <w:rPr/>
        <w:t>From the documentation: An expression that returns an R object that can be used as an argument to cat.</w:t>
      </w:r>
    </w:p>
    <w:p>
      <w:r>
        <w:rPr/>
        <w:t>I think cat() might indeed be used under the bonnet.</w:t>
      </w:r>
    </w:p>
    <w:p>
      <w:r>
        <w:rPr/>
      </w:r>
    </w:p>
  </w:comment>
  <w:comment w:author="Richie Cotton" w:date="2013-11-24T18:45:00Z" w:id="2">
    <w:p>
      <w:r>
        <w:rPr>
          <w:rFonts w:ascii="Segoe UI" w:cs="Calibri" w:eastAsia="SimSun" w:hAnsi="Segoe UI"/>
          <w:sz w:val="20"/>
          <w:lang w:eastAsia="en-US" w:val="en-US"/>
        </w:rPr>
        <w:t>Swap the call to switch for get(inputs$dataset)</w:t>
      </w:r>
    </w:p>
    <w:p>
      <w:r>
        <w:rPr/>
      </w:r>
    </w:p>
    <w:p>
      <w:r>
        <w:rPr>
          <w:rFonts w:ascii="Segoe UI" w:cs="Calibri" w:eastAsia="SimSun" w:hAnsi="Segoe UI"/>
          <w:sz w:val="20"/>
          <w:lang w:eastAsia="en-US" w:val="en-US"/>
        </w:rPr>
        <w:t>You don't need it in both renderPrint and renderTable; better to define it once.</w:t>
      </w:r>
    </w:p>
    <w:p>
      <w:r>
        <w:rPr/>
      </w:r>
    </w:p>
  </w:comment>
  <w:comment w:author="CL" w:date="2014-01-09T23:04:00Z" w:id="3">
    <w:p>
      <w:r>
        <w:rPr/>
        <w:t>Good point about get. Changed the code.</w:t>
      </w:r>
    </w:p>
    <w:p>
      <w:r>
        <w:rPr/>
        <w:t>I’m keeping twice here, rather than creating a specific reactive function which might be confusing. I think the code is more readable, if not optimal.</w:t>
      </w:r>
    </w:p>
    <w:p>
      <w:r>
        <w:rPr/>
      </w:r>
    </w:p>
  </w:comment>
  <w:comment w:author="Richie Cotton" w:date="2013-11-24T18:51:00Z" w:id="4">
    <w:p>
      <w:r>
        <w:rPr>
          <w:rFonts w:ascii="Segoe UI" w:cs="Calibri" w:eastAsia="SimSun" w:hAnsi="Segoe UI"/>
          <w:sz w:val="20"/>
          <w:lang w:eastAsia="en-US" w:val="en-US"/>
        </w:rPr>
        <w:t>Explain how to use this function.  You need to pass it an expression that returns a data frame or a matrix.</w:t>
      </w:r>
    </w:p>
    <w:p>
      <w:r>
        <w:rPr/>
      </w:r>
    </w:p>
  </w:comment>
  <w:comment w:author="CL" w:date="2014-01-09T23:05:00Z" w:id="5">
    <w:p>
      <w:r>
        <w:rPr/>
        <w:t>Done.</w:t>
      </w:r>
    </w:p>
    <w:p>
      <w:r>
        <w:rPr/>
      </w:r>
    </w:p>
  </w:comment>
  <w:comment w:author="Hyacintha D'Souza" w:date="2013-10-11T18:32:00Z" w:id="6">
    <w:p>
      <w:r>
        <w:rPr/>
        <w:t>Please mention briefly what will be covered in the next video</w:t>
      </w:r>
    </w:p>
    <w:p>
      <w:r>
        <w:rPr/>
      </w:r>
    </w:p>
  </w:comment>
  <w:comment w:author="CL" w:date="2014-01-09T23:07:00Z" w:id="7">
    <w:p>
      <w:r>
        <w:rPr/>
        <w:t>Done.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rFonts w:cs="Symbol"/>
    </w:rPr>
  </w:style>
  <w:style w:styleId="style25" w:type="character">
    <w:name w:val="ListLabel 3"/>
    <w:next w:val="style25"/>
    <w:rPr>
      <w:rFonts w:cs="Courier New"/>
    </w:rPr>
  </w:style>
  <w:style w:styleId="style26" w:type="character">
    <w:name w:val="ListLabel 4"/>
    <w:next w:val="style26"/>
    <w:rPr>
      <w:rFonts w:cs="Wingdings"/>
    </w:rPr>
  </w:style>
  <w:style w:styleId="style27" w:type="paragraph">
    <w:name w:val="Heading"/>
    <w:basedOn w:val="style32"/>
    <w:next w:val="style28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8" w:type="paragraph">
    <w:name w:val="Text body"/>
    <w:basedOn w:val="style0"/>
    <w:next w:val="style28"/>
    <w:pPr>
      <w:spacing w:after="120" w:before="0"/>
    </w:pPr>
    <w:rPr/>
  </w:style>
  <w:style w:styleId="style29" w:type="paragraph">
    <w:name w:val="List"/>
    <w:basedOn w:val="style33"/>
    <w:next w:val="style29"/>
    <w:pPr/>
    <w:rPr>
      <w:rFonts w:cs="Mangal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Index"/>
    <w:basedOn w:val="style32"/>
    <w:next w:val="style31"/>
    <w:pPr>
      <w:suppressLineNumbers/>
    </w:pPr>
    <w:rPr>
      <w:rFonts w:cs="Mangal"/>
    </w:rPr>
  </w:style>
  <w:style w:styleId="style32" w:type="paragraph">
    <w:name w:val="Default Style"/>
    <w:next w:val="style32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33" w:type="paragraph">
    <w:name w:val="Text Body"/>
    <w:basedOn w:val="style32"/>
    <w:next w:val="style33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4" w:type="paragraph">
    <w:name w:val="caption"/>
    <w:basedOn w:val="style32"/>
    <w:next w:val="style34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5" w:type="paragraph">
    <w:name w:val="Normal1"/>
    <w:next w:val="style35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6" w:type="paragraph">
    <w:name w:val="annotation text"/>
    <w:basedOn w:val="style32"/>
    <w:next w:val="style36"/>
    <w:pPr>
      <w:spacing w:line="100" w:lineRule="atLeast"/>
    </w:pPr>
    <w:rPr>
      <w:sz w:val="20"/>
      <w:szCs w:val="20"/>
    </w:rPr>
  </w:style>
  <w:style w:styleId="style37" w:type="paragraph">
    <w:name w:val="annotation subject"/>
    <w:basedOn w:val="style36"/>
    <w:next w:val="style37"/>
    <w:pPr/>
    <w:rPr>
      <w:b/>
      <w:bCs/>
    </w:rPr>
  </w:style>
  <w:style w:styleId="style38" w:type="paragraph">
    <w:name w:val="Balloon Text"/>
    <w:basedOn w:val="style32"/>
    <w:next w:val="style38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9" w:type="paragraph">
    <w:name w:val="Intense Quote"/>
    <w:basedOn w:val="style32"/>
    <w:next w:val="style39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40" w:type="paragraph">
    <w:name w:val="Header"/>
    <w:basedOn w:val="style32"/>
    <w:next w:val="style40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1" w:type="paragraph">
    <w:name w:val="Footer"/>
    <w:basedOn w:val="style32"/>
    <w:next w:val="style41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2" w:type="paragraph">
    <w:name w:val="List Paragraph"/>
    <w:basedOn w:val="style32"/>
    <w:next w:val="style4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CL</cp:lastModifiedBy>
  <dcterms:modified xsi:type="dcterms:W3CDTF">2014-02-21T18:21:00.00Z</dcterms:modified>
  <cp:revision>8</cp:revision>
</cp:coreProperties>
</file>
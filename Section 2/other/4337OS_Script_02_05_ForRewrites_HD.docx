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jc w:val="center"/>
      </w:pPr>
      <w:r>
        <w:rPr>
          <w:b/>
        </w:rPr>
        <w:t>Video Script: Section 2 Video 5 – Using boxplots</w:t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2"/>
        <w:gridCol w:w="2578"/>
        <w:gridCol w:w="4847"/>
        <w:gridCol w:w="2690"/>
      </w:tblGrid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Opening slides.</w:t>
            </w:r>
            <w:ins w:author="CL" w:date="2014-02-19T09:34:00Z" w:id="0">
              <w:r>
                <w:rPr/>
                <w:t xml:space="preserve">   </w:t>
              </w:r>
            </w:ins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b/>
              </w:rPr>
              <w:t>In this video</w:t>
            </w:r>
            <w:r>
              <w:rPr/>
              <w:t>, we will see how to use a common statistical plot: boxplots.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Histograms and density plots show us the whole distribution of a quantity. 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They take a lot of space and can be difficult to compare the more distributions you have.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rFonts w:ascii="Segoe UI" w:hAnsi="Segoe UI"/>
                <w:sz w:val="20"/>
              </w:rPr>
              <w:t>Boxplots have less information, but are more concise, so you can compare lots of them easily.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Open activity01_05.R in the editor.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head(diamonds)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summary(diamonds)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&gt; head(diamonds)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carat       cut color clarity depth table price    x    y    z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1  0.23     Ideal     E     SI2  61.5    55   326 3.95 3.98 2.43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2  0.21   Premium     E     SI1  59.8    61   326 3.89 3.84 2.31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3  0.23      Good     E     VS1  56.9    65   327 4.05 4.07 2.31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4  0.29   Premium     I     VS2  62.4    58   334 4.20 4.23 2.63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5  0.31      Good     J     SI2  63.3    58   335 4.34 4.35 2.75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6  0.24 Very Good     J    VVS2  62.8    57   336 3.94 3.96 2.48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&gt; summary(diamonds)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    </w:t>
            </w:r>
            <w:r>
              <w:rPr>
                <w:sz w:val="16"/>
                <w:szCs w:val="16"/>
              </w:rPr>
              <w:t xml:space="preserve">carat               cut        color        clarity          depth           table           price    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Min.   :0.2000   Fair     : 1610   D: 6775   SI1    :13065   Min.   :43.00   Min.   :43.00   Min.   :  326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1st Qu.:0.4000   Good     : 4906   E: 9797   VS2    :12258   1st Qu.:61.00   1st Qu.:56.00   1st Qu.:  950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Median :0.7000   Very Good:12082   F: 9542   SI2    : 9194   Median :61.80   Median :57.00   Median : 2401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Mean   :0.7979   Premium  :13791   G:11292   VS1    : 8171   Mean   :61.75   Mean   :57.46   Mean   : 3933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3rd Qu.:1.0400   Ideal    :21551   H: 8304   VVS2   : 5066   3rd Qu.:62.50   3rd Qu.:59.00   3rd Qu.: 5324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Max.   :5.0100                     I: 5422   VVS1   : 3655   Max.   :79.00   Max.   :95.00   Max.   :18823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                                   </w:t>
            </w:r>
            <w:r>
              <w:rPr>
                <w:sz w:val="16"/>
                <w:szCs w:val="16"/>
              </w:rPr>
              <w:t xml:space="preserve">J: 2808   (Other): 2531                                                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      </w:t>
            </w:r>
            <w:r>
              <w:rPr>
                <w:sz w:val="16"/>
                <w:szCs w:val="16"/>
              </w:rPr>
              <w:t xml:space="preserve">x                y                z       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Min.   : 0.000   Min.   : 0.000   Min.   : 0.000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1st Qu.: 4.710   1st Qu.: 4.720   1st Qu.: 2.910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Median : 5.700   Median : 5.710   Median : 3.530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Mean   : 5.731   Mean   : 5.735   Mean   : 3.539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3rd Qu.: 6.540   3rd Qu.: 6.540   3rd Qu.: 4.040  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Max.   :10.740   Max.   :58.900   Max.   :31.800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Open activity_01_05.R  in</w:t>
            </w:r>
            <w:ins w:author="Christophe " w:date="2014-02-19T11:42:00Z" w:id="1">
              <w:r>
                <w:rPr/>
                <w:t xml:space="preserve"> </w:t>
              </w:r>
            </w:ins>
            <w:r>
              <w:rPr/>
              <w:t>RStudio.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Run the first few lines to load </w:t>
            </w:r>
            <w:ins w:author="Christophe " w:date="2014-02-19T11:42:00Z" w:id="2">
              <w:r>
                <w:rPr/>
                <w:t xml:space="preserve">ggplot2 </w:t>
              </w:r>
            </w:ins>
            <w:del w:author="Christophe " w:date="2014-02-19T11:42:00Z" w:id="3">
              <w:r>
                <w:rPr/>
                <w:delText>the library</w:delText>
              </w:r>
            </w:del>
            <w:r>
              <w:rPr/>
              <w:t xml:space="preserve"> and display some numerical information about the dataset.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01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box plot of a diamond's price given its cut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ggplot(diamonds, aes( x = cut, y = price)) + geom_boxplot() + ggtitle("box plot of a diamond's price given its cut")</w:t>
            </w:r>
            <w:r>
              <w:rPr/>
              <w:drawing>
                <wp:inline distB="0" distL="0" distR="0" distT="0">
                  <wp:extent cx="2349500" cy="188214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0" cy="188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Run example 01 in the console. The graph shows the distribution of </w:t>
            </w:r>
            <w:del w:author="Christophe " w:date="2014-02-19T11:48:00Z" w:id="4">
              <w:r>
                <w:rPr/>
                <w:delText>the log 10 of</w:delText>
              </w:r>
            </w:del>
            <w:r>
              <w:rPr/>
              <w:t xml:space="preserve"> the price for each value of cut, in the form of box plots.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bookmarkStart w:id="0" w:name="__DdeLink__183_1900650692"/>
            <w:bookmarkEnd w:id="0"/>
            <w:r>
              <w:rPr/>
              <w:t>Point to the middle bar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The middle bar of the box plot is the </w:t>
            </w:r>
            <w:r>
              <w:rPr>
                <w:shd w:fill="FFFF00" w:val="clear"/>
              </w:rPr>
              <w:t>median</w:t>
            </w:r>
            <w:r>
              <w:rPr/>
              <w:t xml:space="preserve"> value: 50% of the prices are below this quantity, 50% are above it.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Point to top and bottom of the boxes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The bottom and top values of the box are the 25% and 75% quartiles. 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Point to whiskers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The whiskers represent where </w:t>
            </w:r>
            <w:ins w:author="Christophe " w:date="2014-02-19T11:46:00Z" w:id="5">
              <w:r>
                <w:rPr/>
                <w:t xml:space="preserve">rarer </w:t>
              </w:r>
            </w:ins>
            <w:del w:author="Christophe " w:date="2014-02-19T11:46:00Z" w:id="6">
              <w:r>
                <w:rPr/>
                <w:delText>typical</w:delText>
              </w:r>
            </w:del>
            <w:r>
              <w:rPr/>
              <w:t xml:space="preserve"> values would lie. 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Point to dots.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Dots are extreme points, or outliers.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Box plots are very good for summarizing a dataset with a few numbers but can give an impression that the distribution has one single peak. It is good practice to check whether this is the case </w:t>
            </w:r>
            <w:del w:author="Christophe " w:date="2014-02-19T11:48:00Z" w:id="7">
              <w:r>
                <w:rPr/>
                <w:delText>with</w:delText>
              </w:r>
            </w:del>
            <w:r>
              <w:rPr/>
              <w:t xml:space="preserve">, for example, </w:t>
            </w:r>
            <w:del w:author="Christophe " w:date="2014-02-19T11:48:00Z" w:id="8">
              <w:r>
                <w:rPr/>
                <w:delText>in</w:delText>
              </w:r>
            </w:del>
            <w:ins w:author="Christophe " w:date="2014-02-19T11:48:00Z" w:id="9">
              <w:r>
                <w:rPr/>
                <w:t>with</w:t>
              </w:r>
            </w:ins>
            <w:r>
              <w:rPr/>
              <w:t xml:space="preserve"> a density plot.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Select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02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boxplot of a diamond's price given its cut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p + geom_boxplot(notch=TRUE) + ggtitle("boxplot of diamond prices given their cut, with notch")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3007360" cy="240919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360" cy="2409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You can add an extra piece of information to the boxplot with the parameter ‘notch’, which indents the box around the median. This is used for </w:t>
            </w:r>
            <w:del w:author="Christophe " w:date="2014-02-19T11:49:00Z" w:id="10">
              <w:r>
                <w:rPr/>
                <w:delText xml:space="preserve">two </w:delText>
              </w:r>
            </w:del>
            <w:r>
              <w:rPr/>
              <w:t>comparing</w:t>
            </w:r>
            <w:ins w:author="Christophe " w:date="2014-02-19T11:49:00Z" w:id="11">
              <w:r>
                <w:rPr/>
                <w:t xml:space="preserve"> two</w:t>
              </w:r>
            </w:ins>
            <w:r>
              <w:rPr/>
              <w:t xml:space="preserve"> boxplots: if the notches don’t overlap, the two medians are very likely to be different.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Add a notch to the previous plot with: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geom_boxplot(notch=TRUE)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For example, diamonds of fair and good cuts have very close medians, but since their notches don’t overlap, their difference is statistically significant.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Select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03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# boxplot with notch, 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p + geom_boxplot(aes(fill = clarity), notch=TRUE) + ggtitle("box plot of diamond prices given their cut and their clarity")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986405" cy="2393315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6405" cy="2393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As with any other geom, you can change many more aesthetics. For example, you can map the filling color with ‘fill’. If we map it to clarity, a property of the diamonds, we can compare the price of diamonds  on the basis of their cut and clarity.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Run the third example.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We can easily compare 40 distributions in one graph.</w:t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57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8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Last slide of the PPT</w:t>
            </w:r>
          </w:p>
        </w:tc>
        <w:tc>
          <w:tcPr>
            <w:tcW w:type="dxa" w:w="2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We’ve seen how to use boxplots </w:t>
            </w:r>
            <w:del w:author="Christophe " w:date="2014-02-19T11:50:00Z" w:id="12">
              <w:r>
                <w:rPr/>
                <w:delText>and violin plots</w:delText>
              </w:r>
            </w:del>
            <w:r>
              <w:rPr/>
              <w:t xml:space="preserve"> to summarise and compare multiple distributions.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In the next </w:t>
            </w:r>
            <w:del w:author="Christophe " w:date="2014-02-19T11:51:00Z" w:id="13">
              <w:r>
                <w:rPr/>
                <w:delText>video</w:delText>
              </w:r>
            </w:del>
            <w:ins w:author="Christophe " w:date="2014-02-19T11:51:00Z" w:id="14">
              <w:r>
                <w:rPr/>
                <w:t>section</w:t>
              </w:r>
            </w:ins>
            <w:r>
              <w:rPr/>
              <w:t>, we’ll see how to use group and color for conveying more information in a graph.</w:t>
            </w:r>
          </w:p>
        </w:tc>
      </w:tr>
    </w:tbl>
    <w:p>
      <w:pPr>
        <w:pStyle w:val="style30"/>
      </w:pPr>
      <w:del w:author="Christophe " w:date="2014-02-19T11:41:00Z" w:id="15">
        <w:bookmarkStart w:id="1" w:name="_GoBack"/>
        <w:bookmarkStart w:id="2" w:name="_GoBack"/>
        <w:bookmarkEnd w:id="2"/>
        <w:r>
          <w:rPr/>
        </w:r>
      </w:del>
    </w:p>
    <w:p>
      <w:pPr>
        <w:pStyle w:val="style3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Courier New"/>
    </w:rPr>
  </w:style>
  <w:style w:styleId="style25" w:type="paragraph">
    <w:name w:val="Heading"/>
    <w:basedOn w:val="style30"/>
    <w:next w:val="style2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31"/>
    <w:next w:val="style27"/>
    <w:pPr/>
    <w:rPr>
      <w:rFonts w:cs="Mangal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30"/>
    <w:next w:val="style29"/>
    <w:pPr>
      <w:suppressLineNumbers/>
    </w:pPr>
    <w:rPr>
      <w:rFonts w:cs="Mangal"/>
    </w:rPr>
  </w:style>
  <w:style w:styleId="style30" w:type="paragraph">
    <w:name w:val="Default Style"/>
    <w:next w:val="style3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31" w:type="paragraph">
    <w:name w:val="Text Body"/>
    <w:basedOn w:val="style30"/>
    <w:next w:val="style31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2" w:type="paragraph">
    <w:name w:val="caption"/>
    <w:basedOn w:val="style30"/>
    <w:next w:val="style3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3" w:type="paragraph">
    <w:name w:val="Normal1"/>
    <w:next w:val="style33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4" w:type="paragraph">
    <w:name w:val="annotation text"/>
    <w:basedOn w:val="style30"/>
    <w:next w:val="style34"/>
    <w:pPr>
      <w:spacing w:line="100" w:lineRule="atLeast"/>
    </w:pPr>
    <w:rPr>
      <w:sz w:val="20"/>
      <w:szCs w:val="20"/>
    </w:rPr>
  </w:style>
  <w:style w:styleId="style35" w:type="paragraph">
    <w:name w:val="annotation subject"/>
    <w:basedOn w:val="style34"/>
    <w:next w:val="style35"/>
    <w:pPr/>
    <w:rPr>
      <w:b/>
      <w:bCs/>
    </w:rPr>
  </w:style>
  <w:style w:styleId="style36" w:type="paragraph">
    <w:name w:val="Balloon Text"/>
    <w:basedOn w:val="style30"/>
    <w:next w:val="style3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7" w:type="paragraph">
    <w:name w:val="Intense Quote"/>
    <w:basedOn w:val="style30"/>
    <w:next w:val="style37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8" w:type="paragraph">
    <w:name w:val="Header"/>
    <w:basedOn w:val="style30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Footer"/>
    <w:basedOn w:val="style30"/>
    <w:next w:val="style3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0" w:type="paragraph">
    <w:name w:val="List Paragraph"/>
    <w:basedOn w:val="style30"/>
    <w:next w:val="style4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0.png"/><Relationship Id="rId3" Type="http://schemas.openxmlformats.org/officeDocument/2006/relationships/image" Target="media/image11.png"/><Relationship Id="rId4" Type="http://schemas.openxmlformats.org/officeDocument/2006/relationships/image" Target="media/image12.png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2014-02-19T09:34:00.00Z</dcterms:modified>
  <cp:revision>114</cp:revision>
</cp:coreProperties>
</file>
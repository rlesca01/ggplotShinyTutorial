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11.png" ContentType="image/png"/>
  <Override PartName="/word/media/image12.png" ContentType="image/png"/>
  <Override PartName="/word/media/image10.png" ContentType="image/png"/>
  <Override PartName="/word/media/image9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30"/>
        <w:jc w:val="center"/>
      </w:pPr>
      <w:r>
        <w:rPr>
          <w:b/>
        </w:rPr>
        <w:t>Video Script: Section 2 Video 4 – plotting histograms and density plots.</w:t>
      </w:r>
    </w:p>
    <w:p>
      <w:pPr>
        <w:pStyle w:val="style33"/>
      </w:pPr>
      <w:r>
        <w:rPr/>
      </w:r>
    </w:p>
    <w:p>
      <w:pPr>
        <w:pStyle w:val="style33"/>
      </w:pPr>
      <w:r>
        <w:rPr/>
      </w:r>
    </w:p>
    <w:tbl>
      <w:tblPr>
        <w:jc w:val="left"/>
        <w:tblInd w:type="dxa" w:w="-1170"/>
        <w:tblBorders>
          <w:top w:color="00000A" w:space="0" w:sz="4" w:val="single"/>
          <w:left w:color="00000A" w:space="0" w:sz="4" w:val="single"/>
          <w:bottom w:color="00000A" w:space="0" w:sz="4" w:val="single"/>
          <w:right w:color="00000A" w:space="0" w:sz="4" w:val="single"/>
        </w:tblBorders>
      </w:tblPr>
      <w:tblGrid>
        <w:gridCol w:w="529"/>
        <w:gridCol w:w="2632"/>
        <w:gridCol w:w="4750"/>
        <w:gridCol w:w="2726"/>
      </w:tblGrid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No.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Description</w:t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Action on screen</w:t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Narration</w:t>
            </w:r>
          </w:p>
        </w:tc>
      </w:tr>
      <w:tr>
        <w:trPr>
          <w:trHeight w:hRule="atLeast" w:val="2723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Introduction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(Outcome and why it is desirable)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This should give the viewer an idea of the outcome of the task at the beginning of the videos and set the stage and expectations of the viewer.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Opening slides.</w:t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b/>
              </w:rPr>
              <w:t>In this video</w:t>
            </w:r>
            <w:r>
              <w:rPr/>
              <w:t xml:space="preserve">, we are going to </w:t>
            </w:r>
            <w:ins w:author="Christophe " w:date="2014-02-19T11:10:00Z" w:id="0">
              <w:r>
                <w:rPr/>
                <w:t xml:space="preserve">take a </w:t>
              </w:r>
            </w:ins>
            <w:r>
              <w:rPr/>
              <w:t xml:space="preserve">look at </w:t>
            </w:r>
            <w:del w:author="Christophe " w:date="2014-02-19T11:10:00Z" w:id="1">
              <w:r>
                <w:rPr/>
                <w:delText>making</w:delText>
              </w:r>
            </w:del>
            <w:r>
              <w:rPr/>
              <w:t xml:space="preserve"> histograms and density plots</w:t>
            </w:r>
            <w:del w:author="Christophe " w:date="2014-02-19T11:10:00Z" w:id="2">
              <w:r>
                <w:rPr/>
                <w:delText>-</w:delText>
              </w:r>
            </w:del>
            <w:r>
              <w:rPr/>
              <w:t xml:space="preserve"> for visualizing the distribution of the data.</w:t>
            </w:r>
          </w:p>
        </w:tc>
      </w:tr>
      <w:tr>
        <w:trPr>
          <w:trHeight w:hRule="atLeast" w:val="1698"/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Context(Problem/Solution)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Present the viewer with a real-world solution and how the situation would pose as a challenge. It always helps to draw the viewer's attention using a use-case. </w:t>
            </w:r>
            <w:r>
              <w:rPr>
                <w:shd w:fill="FFFF00" w:val="clear"/>
              </w:rPr>
              <w:t>Metadata template</w:t>
            </w:r>
            <w:r>
              <w:rPr/>
              <w:t xml:space="preserve"> can be used here.</w:t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It’s often interesting to visualize the range and the most frequently </w:t>
            </w:r>
            <w:ins w:author="Christophe " w:date="2014-02-19T11:11:00Z" w:id="3">
              <w:r>
                <w:rPr/>
                <w:t>occurring</w:t>
              </w:r>
            </w:ins>
            <w:del w:author="Christophe " w:date="2014-02-19T11:11:00Z" w:id="4">
              <w:r>
                <w:rPr/>
                <w:delText>occuring</w:delText>
              </w:r>
            </w:del>
            <w:ins w:author="Christophe " w:date="2014-02-19T11:11:00Z" w:id="5">
              <w:r>
                <w:rPr/>
                <w:t xml:space="preserve"> </w:t>
              </w:r>
            </w:ins>
            <w:r>
              <w:rPr/>
              <w:t>values</w:t>
            </w:r>
            <w:ins w:author="Christophe " w:date="2014-02-19T11:11:00Z" w:id="6">
              <w:r>
                <w:rPr/>
                <w:t xml:space="preserve"> </w:t>
              </w:r>
            </w:ins>
            <w:r>
              <w:rPr/>
              <w:t xml:space="preserve">of your data. For this, we can use an histogram or a density plot. Ggplot2 offers both </w:t>
            </w:r>
            <w:ins w:author="Christophe " w:date="2014-02-19T11:11:00Z" w:id="7">
              <w:r>
                <w:rPr/>
                <w:t xml:space="preserve">of </w:t>
              </w:r>
            </w:ins>
            <w:r>
              <w:rPr/>
              <w:t>these options.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Guidance (How to do it and how it works)</w:t>
            </w:r>
            <w:r>
              <w:rPr/>
              <w:t xml:space="preserve">: </w:t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Switch to RStudio,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Activity01_04.R appears in the editor.</w:t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Let's see a few examples. Open activity02_04.R. (CTRL+O) in RStudio.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Consider a simple scatter plot.</w:t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library(ggplot2)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head(diamonds)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 xml:space="preserve">  </w:t>
            </w:r>
            <w:r>
              <w:rPr>
                <w:sz w:val="16"/>
                <w:szCs w:val="16"/>
              </w:rPr>
              <w:t>carat       cut color clarity depth table price    x    y    z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1  0.23     Ideal     E     SI2  61.5    55   326 3.95 3.98 2.43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2  0.21   Premium     E     SI1  59.8    61   326 3.89 3.84 2.31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3  0.23      Good     E     VS1  56.9    65   327 4.05 4.07 2.31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4  0.29   Premium     I     VS2  62.4    58   334 4.20 4.23 2.63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5  0.31      Good     J     SI2  63.3    58   335 4.34 4.35 2.75</w:t>
            </w:r>
          </w:p>
          <w:p>
            <w:pPr>
              <w:pStyle w:val="style30"/>
              <w:spacing w:after="0" w:before="0" w:line="100" w:lineRule="atLeast"/>
            </w:pPr>
            <w:r>
              <w:rPr>
                <w:sz w:val="16"/>
                <w:szCs w:val="16"/>
              </w:rPr>
              <w:t>6  0.24 Very Good     J    VVS2  62.8    57   336 3.94 3.96 2.48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Run the first 2 lines of the code (select , CTRL+ENTER). 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We will be using the diamonds dataset again. Type ?diamonds in the console if you want to know more about it.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bookmarkStart w:id="0" w:name="__DdeLink__183_1900650692"/>
            <w:bookmarkEnd w:id="0"/>
            <w:r>
              <w:rPr/>
              <w:t>Highlight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Example 01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distribution of price.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ggplot(diamonds) + geom_histogram( aes(x = price)) + ggtitle("Histogram of price (counts)")</w:t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Let’s see what is the distribution of diamond prices in the dataset.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Run example 01.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Geom_histogram() has one required aesthetics : x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The range of values for x will be divided in equally-sized bins (30 bins by default) and the histogram shows the number of rows for which x (here the price of the diamonds) falls into the bin.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This gives us a clear picture of the range of values spanned by the price of a diamond. For example, most diamonds cost less than 5000$ and most expensive diamonds are rarer. 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7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ins w:author="CL" w:date="2014-02-19T09:34:00Z" w:id="8">
              <w:r>
                <w:rPr/>
                <w:t xml:space="preserve">  </w:t>
              </w:r>
            </w:ins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If you add all the bins together, you’ll find the total number of diamonds in the dataset.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Select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Example 02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changing the binwidth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ggplot(diamonds) + geom_histogram( aes(x = price,fill=cut), binwidth=100) + ggtitle("Histogram of price (counts), smaller binwidths")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860040" cy="199136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0040" cy="1991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You can easily change the number of bins with binwidth. For example: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binwidth=100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Note how we have also used the aesthetics ‘fill’ to get a separate histogram for each value of cut.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8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If you have a large number of data points, you can use a density plot instead. 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The density plot does two things:</w:t>
            </w:r>
          </w:p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It smoothes out the distribution.</w:t>
            </w:r>
          </w:p>
          <w:p>
            <w:pPr>
              <w:pStyle w:val="style30"/>
              <w:numPr>
                <w:ilvl w:val="0"/>
                <w:numId w:val="1"/>
              </w:numPr>
              <w:spacing w:after="0" w:before="0" w:line="100" w:lineRule="atLeast"/>
            </w:pPr>
            <w:r>
              <w:rPr/>
              <w:t>The area under the curve sums to 1, so it’s easier to compare distributions even they don’t have the same</w:t>
            </w:r>
            <w:ins w:author="Christophe " w:date="2014-02-19T11:34:00Z" w:id="9">
              <w:r>
                <w:rPr/>
                <w:t xml:space="preserve"> total</w:t>
              </w:r>
            </w:ins>
            <w:r>
              <w:rPr/>
              <w:t xml:space="preserve"> number of items; doubling the number of items doesn’t make the curve twice higher.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9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Example 03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density of price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ggplot(diamonds) + geom_density( aes(x = price, fill = cut)) + ggtitle("Density plot of price, by cut (normalised and smoothed out)")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746375" cy="191135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375" cy="1911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 xml:space="preserve">Run example 03 to see the results. 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Using geom_density instead of geom_histogram made the presentation of the distribution smoother on the eye.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You should only use density plots when you have a large number of items: the smoothing can lead to misleading artefacts, bumping up values of low frequency.</w:t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10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11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Highlight and run: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Example 04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# density of price, by cut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ggplot(diamonds) + geom_density( aes(x = price, fill = cut), alpha=0.3) + ggtitle("Density plot of price, by cut (normalised and smoothed out)")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drawing>
                <wp:inline distB="0" distL="0" distR="0" distT="0">
                  <wp:extent cx="2468245" cy="1718310"/>
                  <wp:effectExtent b="0" l="0" r="0" t="0"/>
                  <wp:docPr descr="A description..."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descr="A description...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8245" cy="1718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 xml:space="preserve">The distribution for diamonds </w:t>
            </w:r>
            <w:ins w:author="Christophe " w:date="2014-02-19T11:35:00Z" w:id="10">
              <w:r>
                <w:rPr/>
                <w:t>of</w:t>
              </w:r>
            </w:ins>
            <w:del w:author="Christophe " w:date="2014-02-19T11:35:00Z" w:id="11">
              <w:r>
                <w:rPr/>
                <w:delText>as</w:delText>
              </w:r>
            </w:del>
            <w:r>
              <w:rPr/>
              <w:t xml:space="preserve"> ‘ideal’</w:t>
            </w:r>
            <w:ins w:author="Christophe " w:date="2014-02-19T11:35:00Z" w:id="12">
              <w:r>
                <w:rPr/>
                <w:t xml:space="preserve"> cut</w:t>
              </w:r>
            </w:ins>
            <w:r>
              <w:rPr/>
              <w:t xml:space="preserve"> masks the other distributions. We can make the colouring slightly transparent by using the parameter ‘alpha’, a number between 0 and 1, from completely transparent to completely opaque</w:t>
            </w:r>
            <w:ins w:author="Christophe " w:date="2014-02-19T11:36:00Z" w:id="13">
              <w:r>
                <w:rPr/>
                <w:t>, as in example 4</w:t>
              </w:r>
            </w:ins>
            <w:del w:author="Christophe " w:date="2014-02-19T11:36:00Z" w:id="14">
              <w:r>
                <w:rPr/>
                <w:delText>.</w:delText>
              </w:r>
            </w:del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12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13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14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15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529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16</w:t>
            </w:r>
          </w:p>
        </w:tc>
        <w:tc>
          <w:tcPr>
            <w:tcW w:type="dxa" w:w="263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>
                <w:shd w:fill="C0C0C0" w:val="clear"/>
              </w:rPr>
              <w:t>Conclusion:</w:t>
            </w:r>
            <w:r>
              <w:rPr>
                <w:lang w:eastAsia="en-IN"/>
              </w:rPr>
              <w:t>The video concludes by showing the viewer that the goal has been achieved, and reminding them why they should be happy about that. A PowerPoint summary slide with the key points emphasized would make it easier for the viewer to remember what was covered in the video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</w:tc>
        <w:tc>
          <w:tcPr>
            <w:tcW w:type="dxa" w:w="4750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Last slide of the PPT</w:t>
            </w:r>
          </w:p>
        </w:tc>
        <w:tc>
          <w:tcPr>
            <w:tcW w:type="dxa" w:w="2726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>
            <w:pPr>
              <w:pStyle w:val="style30"/>
              <w:spacing w:after="0" w:before="0" w:line="100" w:lineRule="atLeast"/>
            </w:pPr>
            <w:r>
              <w:rPr/>
              <w:t>We’ve seen how to use histograms and density plots for visualizi</w:t>
            </w:r>
            <w:bookmarkStart w:id="1" w:name="_GoBack"/>
            <w:bookmarkEnd w:id="1"/>
            <w:r>
              <w:rPr/>
              <w:t>ng the distribution of a quantity.</w:t>
            </w:r>
          </w:p>
          <w:p>
            <w:pPr>
              <w:pStyle w:val="style30"/>
              <w:spacing w:after="0" w:before="0" w:line="100" w:lineRule="atLeast"/>
            </w:pPr>
            <w:r>
              <w:rPr/>
            </w:r>
          </w:p>
          <w:p>
            <w:pPr>
              <w:pStyle w:val="style30"/>
              <w:spacing w:after="0" w:before="0" w:line="100" w:lineRule="atLeast"/>
            </w:pPr>
            <w:r>
              <w:rPr/>
              <w:t>In the next video, we will see how to represent the data more succinctly with boxplots.</w:t>
            </w:r>
          </w:p>
        </w:tc>
      </w:tr>
    </w:tbl>
    <w:p>
      <w:pPr>
        <w:pStyle w:val="style30"/>
      </w:pPr>
      <w:r>
        <w:rPr/>
      </w:r>
    </w:p>
    <w:p>
      <w:pPr>
        <w:pStyle w:val="style30"/>
      </w:pPr>
      <w:del w:author="Christophe " w:date="2014-02-19T11:10:00Z" w:id="15">
        <w:r>
          <w:rPr/>
        </w:r>
      </w:del>
    </w:p>
    <w:p>
      <w:pPr>
        <w:pStyle w:val="style3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8192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" w:eastAsia="WenQuanYi Micro Hei" w:hAnsi="Calibri"/>
      <w:color w:val="auto"/>
      <w:sz w:val="22"/>
      <w:szCs w:val="22"/>
      <w:lang w:bidi="ar-SA" w:eastAsia="en-IN" w:val="en-IN"/>
    </w:rPr>
  </w:style>
  <w:style w:styleId="style15" w:type="character">
    <w:name w:val="Default Paragraph Font"/>
    <w:next w:val="style15"/>
    <w:rPr/>
  </w:style>
  <w:style w:styleId="style16" w:type="character">
    <w:name w:val="annotation reference"/>
    <w:basedOn w:val="style15"/>
    <w:next w:val="style16"/>
    <w:rPr>
      <w:sz w:val="16"/>
      <w:szCs w:val="16"/>
    </w:rPr>
  </w:style>
  <w:style w:styleId="style17" w:type="character">
    <w:name w:val="Comment Text Char"/>
    <w:basedOn w:val="style15"/>
    <w:next w:val="style17"/>
    <w:rPr>
      <w:sz w:val="20"/>
      <w:szCs w:val="20"/>
    </w:rPr>
  </w:style>
  <w:style w:styleId="style18" w:type="character">
    <w:name w:val="Comment Subject Char"/>
    <w:basedOn w:val="style17"/>
    <w:next w:val="style18"/>
    <w:rPr>
      <w:b/>
      <w:bCs/>
      <w:sz w:val="20"/>
      <w:szCs w:val="20"/>
    </w:rPr>
  </w:style>
  <w:style w:styleId="style19" w:type="character">
    <w:name w:val="Balloon Text Char"/>
    <w:basedOn w:val="style15"/>
    <w:next w:val="style19"/>
    <w:rPr>
      <w:rFonts w:ascii="Tahoma" w:cs="Tahoma" w:hAnsi="Tahoma"/>
      <w:sz w:val="16"/>
      <w:szCs w:val="16"/>
    </w:rPr>
  </w:style>
  <w:style w:styleId="style20" w:type="character">
    <w:name w:val="Intense Quote Char"/>
    <w:basedOn w:val="style15"/>
    <w:next w:val="style20"/>
    <w:rPr>
      <w:b/>
      <w:bCs/>
      <w:i/>
      <w:iCs/>
      <w:color w:val="4F81BD"/>
    </w:rPr>
  </w:style>
  <w:style w:styleId="style21" w:type="character">
    <w:name w:val="Header Char"/>
    <w:basedOn w:val="style15"/>
    <w:next w:val="style21"/>
    <w:rPr/>
  </w:style>
  <w:style w:styleId="style22" w:type="character">
    <w:name w:val="Footer Char"/>
    <w:basedOn w:val="style15"/>
    <w:next w:val="style22"/>
    <w:rPr/>
  </w:style>
  <w:style w:styleId="style23" w:type="character">
    <w:name w:val="ListLabel 1"/>
    <w:next w:val="style23"/>
    <w:rPr>
      <w:rFonts w:cs="Courier New"/>
    </w:rPr>
  </w:style>
  <w:style w:styleId="style24" w:type="character">
    <w:name w:val="ListLabel 2"/>
    <w:next w:val="style24"/>
    <w:rPr>
      <w:rFonts w:cs="Courier New"/>
    </w:rPr>
  </w:style>
  <w:style w:styleId="style25" w:type="paragraph">
    <w:name w:val="Heading"/>
    <w:basedOn w:val="style30"/>
    <w:next w:val="style26"/>
    <w:pPr>
      <w:keepNext/>
      <w:spacing w:after="120" w:before="240"/>
    </w:pPr>
    <w:rPr>
      <w:rFonts w:ascii="Arial" w:cs="Mangal" w:eastAsia="Microsoft YaHei" w:hAnsi="Arial"/>
      <w:sz w:val="28"/>
      <w:szCs w:val="28"/>
    </w:rPr>
  </w:style>
  <w:style w:styleId="style26" w:type="paragraph">
    <w:name w:val="Text body"/>
    <w:basedOn w:val="style0"/>
    <w:next w:val="style26"/>
    <w:pPr>
      <w:spacing w:after="120" w:before="0"/>
    </w:pPr>
    <w:rPr/>
  </w:style>
  <w:style w:styleId="style27" w:type="paragraph">
    <w:name w:val="List"/>
    <w:basedOn w:val="style31"/>
    <w:next w:val="style27"/>
    <w:pPr/>
    <w:rPr>
      <w:rFonts w:cs="Mangal"/>
    </w:rPr>
  </w:style>
  <w:style w:styleId="style28" w:type="paragraph">
    <w:name w:val="Caption"/>
    <w:basedOn w:val="style0"/>
    <w:next w:val="style2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9" w:type="paragraph">
    <w:name w:val="Index"/>
    <w:basedOn w:val="style30"/>
    <w:next w:val="style29"/>
    <w:pPr>
      <w:suppressLineNumbers/>
    </w:pPr>
    <w:rPr>
      <w:rFonts w:cs="Mangal"/>
    </w:rPr>
  </w:style>
  <w:style w:styleId="style30" w:type="paragraph">
    <w:name w:val="Default Style"/>
    <w:next w:val="style3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SimSun" w:hAnsi="Calibri"/>
      <w:color w:val="auto"/>
      <w:sz w:val="22"/>
      <w:szCs w:val="22"/>
      <w:lang w:bidi="ar-SA" w:eastAsia="en-US" w:val="en-US"/>
    </w:rPr>
  </w:style>
  <w:style w:styleId="style31" w:type="paragraph">
    <w:name w:val="Text Body"/>
    <w:basedOn w:val="style30"/>
    <w:next w:val="style31"/>
    <w:pPr>
      <w:widowControl w:val="false"/>
      <w:tabs>
        <w:tab w:leader="none" w:pos="425" w:val="left"/>
      </w:tabs>
      <w:spacing w:after="0" w:before="113"/>
    </w:pPr>
    <w:rPr>
      <w:rFonts w:cs="Tahoma" w:eastAsia="Arial"/>
      <w:color w:val="800000"/>
      <w:sz w:val="24"/>
      <w:szCs w:val="24"/>
      <w:lang w:bidi="hi-IN" w:eastAsia="zh-CN" w:val="en-GB"/>
    </w:rPr>
  </w:style>
  <w:style w:styleId="style32" w:type="paragraph">
    <w:name w:val="caption"/>
    <w:basedOn w:val="style30"/>
    <w:next w:val="style32"/>
    <w:pPr>
      <w:suppressLineNumbers/>
      <w:spacing w:after="120" w:before="120"/>
    </w:pPr>
    <w:rPr>
      <w:rFonts w:cs="Mangal"/>
      <w:i/>
      <w:iCs/>
      <w:sz w:val="24"/>
      <w:szCs w:val="24"/>
    </w:rPr>
  </w:style>
  <w:style w:styleId="style33" w:type="paragraph">
    <w:name w:val="Normal1"/>
    <w:next w:val="style33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Calibri" w:hAnsi="Calibri"/>
      <w:color w:val="000000"/>
      <w:sz w:val="22"/>
      <w:szCs w:val="22"/>
      <w:lang w:bidi="ar-SA" w:eastAsia="en-US" w:val="en-US"/>
    </w:rPr>
  </w:style>
  <w:style w:styleId="style34" w:type="paragraph">
    <w:name w:val="annotation text"/>
    <w:basedOn w:val="style30"/>
    <w:next w:val="style34"/>
    <w:pPr>
      <w:spacing w:line="100" w:lineRule="atLeast"/>
    </w:pPr>
    <w:rPr>
      <w:sz w:val="20"/>
      <w:szCs w:val="20"/>
    </w:rPr>
  </w:style>
  <w:style w:styleId="style35" w:type="paragraph">
    <w:name w:val="annotation subject"/>
    <w:basedOn w:val="style34"/>
    <w:next w:val="style35"/>
    <w:pPr/>
    <w:rPr>
      <w:b/>
      <w:bCs/>
    </w:rPr>
  </w:style>
  <w:style w:styleId="style36" w:type="paragraph">
    <w:name w:val="Balloon Text"/>
    <w:basedOn w:val="style30"/>
    <w:next w:val="style36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37" w:type="paragraph">
    <w:name w:val="Intense Quote"/>
    <w:basedOn w:val="style30"/>
    <w:next w:val="style37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38" w:type="paragraph">
    <w:name w:val="Header"/>
    <w:basedOn w:val="style30"/>
    <w:next w:val="style38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39" w:type="paragraph">
    <w:name w:val="Footer"/>
    <w:basedOn w:val="style30"/>
    <w:next w:val="style39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40" w:type="paragraph">
    <w:name w:val="List Paragraph"/>
    <w:basedOn w:val="style30"/>
    <w:next w:val="style40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9.png"/><Relationship Id="rId3" Type="http://schemas.openxmlformats.org/officeDocument/2006/relationships/image" Target="media/image10.png"/><Relationship Id="rId4" Type="http://schemas.openxmlformats.org/officeDocument/2006/relationships/image" Target="media/image11.png"/><Relationship Id="rId5" Type="http://schemas.openxmlformats.org/officeDocument/2006/relationships/image" Target="media/image12.png"/><Relationship Id="rId6" Type="http://schemas.openxmlformats.org/officeDocument/2006/relationships/numbering" Target="numbering.xml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665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2013-03-18T05:56:00.00Z</dcterms:created>
  <dc:creator>Hyacintha</dc:creator>
  <cp:lastModifiedBy>CL</cp:lastModifiedBy>
  <dcterms:modified xsi:type="dcterms:W3CDTF">2014-02-19T09:34:00.00Z</dcterms:modified>
  <cp:revision>30</cp:revision>
</cp:coreProperties>
</file>
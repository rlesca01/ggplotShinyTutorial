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4.png" ContentType="image/png"/>
  <Override PartName="/word/media/image35.png" ContentType="image/png"/>
  <Override PartName="/word/media/image3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2 Video 3 – Using bar charts</w:t>
      </w:r>
    </w:p>
    <w:p>
      <w:pPr>
        <w:pStyle w:val="style29"/>
      </w:pPr>
      <w:r>
        <w:rPr/>
      </w:r>
    </w:p>
    <w:p>
      <w:pPr>
        <w:pStyle w:val="style29"/>
      </w:pPr>
      <w:r>
        <w:rPr/>
      </w:r>
    </w:p>
    <w:tbl>
      <w:tblPr>
        <w:jc w:val="left"/>
        <w:tblInd w:type="dxa" w:w="-1170"/>
        <w:tblBorders/>
      </w:tblPr>
      <w:tblGrid>
        <w:gridCol w:w="529"/>
        <w:gridCol w:w="2631"/>
        <w:gridCol w:w="4102"/>
        <w:gridCol w:w="3405"/>
      </w:tblGrid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No.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Action on screen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Opening slides.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b/>
              </w:rPr>
            </w:r>
          </w:p>
          <w:p>
            <w:pPr>
              <w:pStyle w:val="style0"/>
            </w:pPr>
            <w:del w:author="Hyacintha D'Souza" w:date="2013-09-06T16:54:00Z" w:id="0">
              <w:r>
                <w:rPr>
                  <w:b/>
                </w:rPr>
              </w:r>
            </w:del>
          </w:p>
          <w:p>
            <w:pPr>
              <w:pStyle w:val="style0"/>
            </w:pPr>
            <w:r>
              <w:rPr>
                <w:b/>
              </w:rPr>
              <w:t>In this video</w:t>
            </w:r>
            <w:r>
              <w:rPr/>
              <w:t>, we are going to see how to use bar charts for comparing quantities.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Bar charts are used for comparing single values across subsets of data. For example, the number of items in a few subsets, the mean value for a number of populations etc. 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Open activity_02_03.R in RStudio.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Load ggplot2. We’ll be using the diamonds dataset to plot how many diamonds we have for each value of cut and clarity.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_DdeLink__183_1900650692"/>
            <w:bookmarkEnd w:id="0"/>
            <w:r>
              <w:rPr/>
              <w:t>Select and run:</w:t>
            </w:r>
          </w:p>
          <w:p>
            <w:pPr>
              <w:pStyle w:val="style0"/>
            </w:pPr>
            <w:r>
              <w:rPr/>
              <w:t>ggplot(diamonds) + geom_bar( aes(x = cut)) + ggtitle("#diamonds per cut")</w:t>
            </w:r>
          </w:p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Run the first example.</w:t>
            </w:r>
          </w:p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 can see that we have about 5'000 diamonds of good cut, 12'000 diamonds of very good cut etc.</w:t>
            </w:r>
          </w:p>
          <w:p>
            <w:pPr>
              <w:pStyle w:val="style0"/>
            </w:pPr>
            <w:r>
              <w:rPr/>
              <w:t>We didn’t specify the height of the each bar, because by default they are calculated as the number of item in the subset defined by the aesthetics ‘x’.</w:t>
            </w:r>
          </w:p>
          <w:p>
            <w:pPr>
              <w:pStyle w:val="style0"/>
            </w:pPr>
            <w:r>
              <w:rPr/>
              <w:t>You can map the height of each bar to a value of your choice with the aesthetics ‘y’.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You also have access to other aesthetics. ‘fill’ for example. It controls the color inside the box.</w:t>
            </w:r>
          </w:p>
          <w:p>
            <w:pPr>
              <w:pStyle w:val="style0"/>
            </w:pPr>
            <w:r>
              <w:rPr/>
              <w:t xml:space="preserve">For example, if you map it to ‘clarity’, </w:t>
            </w:r>
            <w:bookmarkStart w:id="1" w:name="_GoBack"/>
            <w:bookmarkEnd w:id="1"/>
            <w:r>
              <w:rPr/>
              <w:t xml:space="preserve"> the bars for each value of cut are broken down into a set of smaller bars, one per value of clarity, as in the second example.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Select and run:</w:t>
            </w:r>
          </w:p>
          <w:p>
            <w:pPr>
              <w:pStyle w:val="style0"/>
            </w:pPr>
            <w:r>
              <w:rPr/>
              <w:t># Example 02</w:t>
            </w:r>
          </w:p>
          <w:p>
            <w:pPr>
              <w:pStyle w:val="style0"/>
            </w:pPr>
            <w:r>
              <w:rPr/>
              <w:t># Counting the number of diamonds for each type of cut and broken down by clarity</w:t>
            </w:r>
          </w:p>
          <w:p>
            <w:pPr>
              <w:pStyle w:val="style0"/>
            </w:pPr>
            <w:r>
              <w:rPr/>
              <w:t>ggplot(diamonds) + geom_bar( aes(x = cut, fill = clarity)) + ggtitle("#diamonds per cut, broken down by clarity")</w:t>
            </w:r>
          </w:p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However,bar heights are now difficult to compare because they don’t start from the same heights.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 the parameter ‘position’ and set it to ‘dodge’, to put each bar on the same baseline: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11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Select and run:</w:t>
            </w:r>
          </w:p>
          <w:p>
            <w:pPr>
              <w:pStyle w:val="style0"/>
            </w:pPr>
            <w:r>
              <w:rPr/>
              <w:t>ggplot(diamonds) + geom_bar( aes(x = cut, fill = clarity), position = "dodge") + ggtitle("#diamonds per cut, broken down by clarity\n(bars side by side)")</w:t>
            </w:r>
          </w:p>
          <w:p>
            <w:pPr>
              <w:pStyle w:val="style0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Run example 03.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12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Each bar now represents the diamonds for particular values of cut and clarity. They are easy to compare because they all start from the bottom line.</w:t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13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263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1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Last slide of the PPT</w:t>
            </w:r>
          </w:p>
        </w:tc>
        <w:tc>
          <w:tcPr>
            <w:tcW w:type="dxa" w:w="340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 this video, we’ve seen how to quickly produce bar charts and control their relative positions for comparing them more easily.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In the next video, we’ll see how to draw histograms and density plots.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rFonts w:cs=""/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Normal1"/>
    <w:next w:val="style29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0" w:type="paragraph">
    <w:name w:val="annotation text"/>
    <w:basedOn w:val="style0"/>
    <w:next w:val="style30"/>
    <w:pPr>
      <w:spacing w:line="100" w:lineRule="atLeast"/>
    </w:pPr>
    <w:rPr>
      <w:sz w:val="20"/>
      <w:szCs w:val="20"/>
    </w:rPr>
  </w:style>
  <w:style w:styleId="style31" w:type="paragraph">
    <w:name w:val="annotation subject"/>
    <w:basedOn w:val="style30"/>
    <w:next w:val="style31"/>
    <w:pPr/>
    <w:rPr>
      <w:b/>
      <w:bCs/>
    </w:rPr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3" w:type="paragraph">
    <w:name w:val="Intense Quote"/>
    <w:basedOn w:val="style0"/>
    <w:next w:val="style33"/>
    <w:pPr>
      <w:pBdr>
        <w:bottom w:color="4F81BD" w:space="0" w:sz="4" w:val="single"/>
      </w:pBdr>
      <w:spacing w:after="280" w:before="200"/>
      <w:ind w:hanging="0" w:left="936" w:right="936"/>
    </w:pPr>
    <w:rPr>
      <w:rFonts w:cs=""/>
      <w:b/>
      <w:bCs/>
      <w:i/>
      <w:iCs/>
      <w:color w:val="4F81BD"/>
    </w:rPr>
  </w:style>
  <w:style w:styleId="style34" w:type="paragraph">
    <w:name w:val="Header"/>
    <w:basedOn w:val="style0"/>
    <w:next w:val="style3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5" w:type="paragraph">
    <w:name w:val="Footer"/>
    <w:basedOn w:val="style0"/>
    <w:next w:val="style3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6" w:type="paragraph">
    <w:name w:val="Text Body"/>
    <w:basedOn w:val="style0"/>
    <w:next w:val="style36"/>
    <w:pPr>
      <w:widowControl w:val="false"/>
      <w:tabs>
        <w:tab w:leader="none" w:pos="425" w:val="left"/>
      </w:tabs>
      <w:suppressAutoHyphens w:val="true"/>
      <w:spacing w:after="0" w:before="113"/>
    </w:pPr>
    <w:rPr>
      <w:rFonts w:ascii="Calibri" w:cs="Tahoma" w:eastAsia="Arial" w:hAnsi="Calibri"/>
      <w:color w:val="800000"/>
      <w:sz w:val="24"/>
      <w:szCs w:val="24"/>
      <w:lang w:bidi="hi-IN" w:eastAsia="zh-CN" w:val="en-GB"/>
    </w:rPr>
  </w:style>
  <w:style w:styleId="style37" w:type="paragraph">
    <w:name w:val="List Paragraph"/>
    <w:basedOn w:val="style0"/>
    <w:next w:val="style3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3.png"/><Relationship Id="rId3" Type="http://schemas.openxmlformats.org/officeDocument/2006/relationships/image" Target="media/image34.png"/><Relationship Id="rId4" Type="http://schemas.openxmlformats.org/officeDocument/2006/relationships/image" Target="media/image35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Hyacintha D'Souza</cp:lastModifiedBy>
  <dcterms:modified xsi:type="dcterms:W3CDTF">2013-11-22T13:15:00.00Z</dcterms:modified>
  <cp:revision>80</cp:revision>
</cp:coreProperties>
</file>
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 xml:space="preserve">Video Script: Section 4 Video 4 big data with bigvis:  binning and condensing </w:t>
      </w:r>
    </w:p>
    <w:p>
      <w:pPr>
        <w:pStyle w:val="style31"/>
      </w:pPr>
      <w:r>
        <w:rPr/>
      </w:r>
    </w:p>
    <w:p>
      <w:pPr>
        <w:pStyle w:val="style31"/>
      </w:pPr>
      <w:r>
        <w:rPr/>
      </w:r>
    </w:p>
    <w:tbl>
      <w:tblPr>
        <w:jc w:val="left"/>
        <w:tblInd w:type="dxa" w:w="-1170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29"/>
        <w:gridCol w:w="2632"/>
        <w:gridCol w:w="4102"/>
        <w:gridCol w:w="3374"/>
      </w:tblGrid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No.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Description</w:t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Action on screen</w:t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Refer to PPT</w:t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In this video, we are going to install and use BigVis, an R package specially designed for large datasets.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If you have a very large dataset (e.g. hundreds of thousands of rows to millions), it makes little sense to try and plot all the data on the screen: there’s not even enough pixels!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We are going to use BigVis to pre-process and summarise the data before plotting it. 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We first need to install the package. It is not on CRAN but on github but it is easy to install it in a couple of lines.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0" w:name="__DdeLink__183_1900650692"/>
            <w:bookmarkEnd w:id="0"/>
            <w:r>
              <w:rPr/>
              <w:t>Highlight and run in the command line: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install.packages("devtools")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devtools::install_github("bigvis")</w:t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Open activity_04_04.R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Run the first 2 commands 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In the editor: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install.packages("devtools")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devtools::install_github("bigvis")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install.packages("devtools")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devtools::install_github("bigvis")</w:t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Now that the package is installed, you can comment out these two lines; you won’t need them any more.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loading the libraries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library(ggplot2)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library(bigvis)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what is the data about: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?bigvis::movies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On the screen: a description of the data.</w:t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Next we’ll load the necessary libraries </w:t>
            </w:r>
            <w:ins w:author="Christophe " w:date="2014-02-21T15:20:00Z" w:id="0">
              <w:r>
                <w:rPr/>
                <w:t xml:space="preserve">(ggplot2 and bigvis) </w:t>
              </w:r>
            </w:ins>
            <w:r>
              <w:rPr/>
              <w:t>and have a look at the data we’ll be using.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The dataset “m</w:t>
            </w:r>
            <w:ins w:author="Christophe " w:date="2014-02-21T15:21:00Z" w:id="1">
              <w:r>
                <w:rPr/>
                <w:t>yMovies</w:t>
              </w:r>
            </w:ins>
            <w:r>
              <w:rPr/>
              <w:t>” contains information about films and has more than 130’000 rows. Let’s plot the distribution of movie length vs ratings.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myMovies &lt;- subset(movies,length&lt;300) # manually get rid of outliers.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myMoviesSummarised &lt;- with(myMovies,  condense(bin(length), bin(rating)))</w:t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Run the next 2 lines.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BigVis creates a heatmap (a two-dimensional distribution) and</w:t>
            </w:r>
            <w:ins w:author="Christophe " w:date="2014-02-21T15:21:00Z" w:id="2">
              <w:r>
                <w:rPr/>
                <w:t xml:space="preserve"> </w:t>
              </w:r>
            </w:ins>
            <w:r>
              <w:rPr/>
              <w:t>typically works like this: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First you</w:t>
            </w:r>
            <w:bookmarkStart w:id="1" w:name="_GoBack"/>
            <w:bookmarkEnd w:id="1"/>
            <w:r>
              <w:rPr/>
              <w:t xml:space="preserve"> put your data in </w:t>
            </w:r>
            <w:r>
              <w:rPr>
                <w:shd w:fill="FFFF00" w:val="clear"/>
              </w:rPr>
              <w:t>bins</w:t>
            </w:r>
            <w:r>
              <w:rPr/>
              <w:t>,just as when you plot a histogram for example.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The bin function will automatically find a good bin width for your data. </w:t>
            </w:r>
          </w:p>
          <w:p>
            <w:pPr>
              <w:pStyle w:val="style0"/>
              <w:spacing w:after="0" w:before="0" w:line="100" w:lineRule="atLeast"/>
            </w:pPr>
            <w:ins w:author="Christophe " w:date="2014-02-21T15:22:00Z" w:id="3">
              <w:r>
                <w:rPr/>
              </w:r>
            </w:ins>
          </w:p>
          <w:p>
            <w:pPr>
              <w:pStyle w:val="style0"/>
              <w:spacing w:after="0" w:before="0" w:line="100" w:lineRule="atLeast"/>
            </w:pPr>
            <w:r>
              <w:rPr/>
              <w:t>You can also specify the binwidth with the parameter width.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Next you </w:t>
            </w:r>
            <w:r>
              <w:rPr>
                <w:shd w:fill="FFFF00" w:val="clear"/>
              </w:rPr>
              <w:t>condense</w:t>
            </w:r>
            <w:r>
              <w:rPr/>
              <w:t xml:space="preserve"> (or summarise) each bin.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This creates a ‘condensed’ object from a list of binned data, which only contains the location of each tile in the heatmap and its value, e.g. a count.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myMoviesSummarised can then be plotted quickly, since it </w:t>
            </w:r>
            <w:ins w:author="Christophe " w:date="2014-02-21T15:22:00Z" w:id="4">
              <w:r>
                <w:rPr/>
                <w:t xml:space="preserve">only </w:t>
              </w:r>
            </w:ins>
            <w:r>
              <w:rPr/>
              <w:t xml:space="preserve">contains the pre-processed data necessary for the plotting. 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ggplot( data = myMoviesSummarised ) +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geom_tile(aes( x = length, y = rating, fill = .count)) +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  </w:t>
            </w:r>
            <w:r>
              <w:rPr/>
              <w:t>ggtitle("Distribution of 130'000 movies along length and ratings")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95326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53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Run the ggplot command.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ins w:author="Christophe " w:date="2014-02-21T15:28:00Z" w:id="5">
              <w:r>
                <w:rPr/>
                <w:t>Ggplot2 was able to plot the large dataset very quickly.</w:t>
              </w:r>
            </w:ins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Back to PPT</w:t>
            </w:r>
          </w:p>
        </w:tc>
        <w:tc>
          <w:tcPr>
            <w:tcW w:type="dxa" w:w="33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We’ve seen how to quickly plot a very large amount of data thanks to the package BigVis, which produces a summary of the data.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BigVis is partially written in C++, which makes it process the data very fast.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In the next video, we'll see how to smooth the plot and remove outliers.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del w:author="Christophe " w:date="2014-02-21T14:55:00Z" w:id="6">
        <w:r>
          <w:rPr/>
        </w:r>
      </w:del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9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Text Body"/>
    <w:basedOn w:val="style0"/>
    <w:next w:val="style29"/>
    <w:pPr>
      <w:widowControl w:val="false"/>
      <w:tabs>
        <w:tab w:leader="none" w:pos="425" w:val="left"/>
      </w:tabs>
      <w:spacing w:after="0" w:before="113"/>
    </w:pPr>
    <w:rPr>
      <w:rFonts w:cs="Tahoma" w:eastAsia="Arial"/>
      <w:color w:val="800000"/>
      <w:sz w:val="24"/>
      <w:szCs w:val="24"/>
      <w:lang w:bidi="hi-IN" w:eastAsia="zh-CN" w:val="en-GB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Normal1"/>
    <w:next w:val="style31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2" w:type="paragraph">
    <w:name w:val="annotation text"/>
    <w:basedOn w:val="style0"/>
    <w:next w:val="style32"/>
    <w:pPr>
      <w:spacing w:line="100" w:lineRule="atLeast"/>
    </w:pPr>
    <w:rPr>
      <w:sz w:val="20"/>
      <w:szCs w:val="20"/>
    </w:rPr>
  </w:style>
  <w:style w:styleId="style33" w:type="paragraph">
    <w:name w:val="annotation subject"/>
    <w:basedOn w:val="style32"/>
    <w:next w:val="style33"/>
    <w:pPr/>
    <w:rPr>
      <w:b/>
      <w:bCs/>
    </w:rPr>
  </w:style>
  <w:style w:styleId="style34" w:type="paragraph">
    <w:name w:val="Balloon Text"/>
    <w:basedOn w:val="style0"/>
    <w:next w:val="style3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5" w:type="paragraph">
    <w:name w:val="Intense Quote"/>
    <w:basedOn w:val="style0"/>
    <w:next w:val="style35"/>
    <w:pPr>
      <w:pBdr>
        <w:top w:color="000001" w:space="0" w:sz="6" w:val="single"/>
        <w:left w:color="000001" w:space="0" w:sz="6" w:val="single"/>
        <w:bottom w:color="4F81BD" w:space="0" w:sz="4" w:val="single"/>
        <w:right w:color="000001" w:space="0" w:sz="6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6" w:type="paragraph">
    <w:name w:val="Header"/>
    <w:basedOn w:val="style0"/>
    <w:next w:val="style36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7" w:type="paragraph">
    <w:name w:val="Footer"/>
    <w:basedOn w:val="style0"/>
    <w:next w:val="style37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8" w:type="paragraph">
    <w:name w:val="List Paragraph"/>
    <w:basedOn w:val="style0"/>
    <w:next w:val="style38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2.pn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Hyacintha D'Souza</cp:lastModifiedBy>
  <dcterms:modified xsi:type="dcterms:W3CDTF">2013-12-16T11:42:00.00Z</dcterms:modified>
  <cp:revision>9</cp:revision>
</cp:coreProperties>
</file>
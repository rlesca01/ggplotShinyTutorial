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4.png" ContentType="image/png"/>
  <Override PartName="/word/media/image22.png" ContentType="image/png"/>
  <Override PartName="/word/media/image2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jc w:val="center"/>
      </w:pPr>
      <w:bookmarkStart w:id="0" w:name="_GoBack"/>
      <w:bookmarkEnd w:id="0"/>
      <w:r>
        <w:rPr>
          <w:b/>
        </w:rPr>
        <w:t>Video Script: Section 4 Video 1 linear and polynomial trends</w:t>
      </w:r>
    </w:p>
    <w:p>
      <w:pPr>
        <w:pStyle w:val="style32"/>
      </w:pPr>
      <w:r>
        <w:rPr/>
      </w:r>
    </w:p>
    <w:p>
      <w:pPr>
        <w:pStyle w:val="style32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46"/>
        <w:gridCol w:w="3330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In this video, we’re going to see how to uncover trends in the data</w:t>
            </w:r>
            <w:ins w:author="Christophe " w:date="2014-02-21T13:58:00Z" w:id="0">
              <w:r>
                <w:rPr/>
                <w:t xml:space="preserve"> </w:t>
              </w:r>
            </w:ins>
            <w:r>
              <w:rPr/>
              <w:t>from scatter plots using built-in R functions.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A scatter plot can give us  a good idea of the relation between two variables. You can easily add trends calculated from the data to the scatter plot and </w:t>
            </w:r>
            <w:del w:author="Christophe " w:date="2014-02-21T14:19:00Z" w:id="1">
              <w:r>
                <w:rPr/>
                <w:delText xml:space="preserve"> </w:delText>
              </w:r>
            </w:del>
            <w:r>
              <w:rPr/>
              <w:t>make the trends stand out.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>
                <w:rFonts w:ascii="Segoe UI" w:hAnsi="Segoe UI"/>
                <w:sz w:val="20"/>
              </w:rPr>
              <w:t xml:space="preserve">ggplot supports two types of smoothing: linear </w:t>
            </w:r>
            <w:ins w:author="Christophe " w:date="2014-02-21T13:59:00Z" w:id="2">
              <w:r>
                <w:rPr>
                  <w:rFonts w:ascii="Segoe UI" w:hAnsi="Segoe UI"/>
                  <w:sz w:val="20"/>
                </w:rPr>
                <w:t>regression</w:t>
              </w:r>
            </w:ins>
            <w:del w:author="Christophe " w:date="2014-02-21T13:59:00Z" w:id="3">
              <w:r>
                <w:rPr>
                  <w:rFonts w:ascii="Segoe UI" w:hAnsi="Segoe UI"/>
                  <w:sz w:val="20"/>
                </w:rPr>
                <w:delText>regresssion</w:delText>
              </w:r>
            </w:del>
            <w:r>
              <w:rPr>
                <w:rFonts w:ascii="Segoe UI" w:hAnsi="Segoe UI"/>
                <w:sz w:val="20"/>
              </w:rPr>
              <w:t xml:space="preserve"> </w:t>
            </w:r>
            <w:del w:author="Christophe " w:date="2014-02-21T14:11:00Z" w:id="4">
              <w:r>
                <w:rPr>
                  <w:rFonts w:ascii="Segoe UI" w:hAnsi="Segoe UI"/>
                  <w:sz w:val="20"/>
                </w:rPr>
                <w:delText>models</w:delText>
              </w:r>
            </w:del>
            <w:r>
              <w:rPr>
                <w:rFonts w:ascii="Segoe UI" w:hAnsi="Segoe UI"/>
                <w:sz w:val="20"/>
              </w:rPr>
              <w:t>, and a LOESS, which is a non-parametric model which can accommodate more complicated trends.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# plot all data points, with some jittering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p &lt;- ggplot(ChickWeight, aes(x=Time, y=weight, colour=Diet))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geom_point(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# Connected lines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p + geom_line(aes(group = Chick)) + ggtitle("connected lines")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Open activity_04_01.R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And run the first 9 lines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bookmarkStart w:id="1" w:name="__DdeLink__183_1900650692"/>
            <w:bookmarkStart w:id="2" w:name="__DdeLink__183_1900650692"/>
            <w:bookmarkEnd w:id="2"/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The plot shows the Chickweight data we came across before: the weight of 50 chicks under 4 different diets was monitored for </w:t>
            </w:r>
            <w:ins w:author="Christophe " w:date="2014-02-21T14:12:00Z" w:id="5">
              <w:r>
                <w:rPr/>
                <w:t xml:space="preserve">a period of </w:t>
              </w:r>
            </w:ins>
            <w:del w:author="Christophe " w:date="2014-02-21T14:12:00Z" w:id="6">
              <w:r>
                <w:rPr/>
                <w:delText>some</w:delText>
              </w:r>
            </w:del>
            <w:r>
              <w:rPr/>
              <w:t xml:space="preserve"> time.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The plot is a bit confusing because all data is there. Using geom_smooth(), we can summarise the effect of each diet and thus get 4 curves instead of 50.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Each curve will capture the underlying trend for each diet.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# Default smoothing (loess) with small dataset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p + geom_smooth(alpha=.2, size=1)  + ggtitle("Default smoothing (loess)")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Run the next ggplot command.</w:t>
            </w:r>
          </w:p>
        </w:tc>
      </w:tr>
      <w:tr>
        <w:trPr>
          <w:trHeight w:hRule="atLeast" w:val="1539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Geom_smooth() built a polynomial fit to each of the diet.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The gray area represents the standard error on the best-fit line, so the better the fit the thinner the gray ribbon.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The optional parameter</w:t>
            </w:r>
            <w:ins w:author="Christophe " w:date="2014-02-21T14:00:00Z" w:id="7">
              <w:r>
                <w:rPr/>
                <w:t>s</w:t>
              </w:r>
            </w:ins>
            <w:r>
              <w:rPr/>
              <w:t xml:space="preserve"> alpha and size control the ribbon’s transparency and the line’s thickness, respectively.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geom_smooth uses loess by default if there are fewer than 1000 points, as it is the case here.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By using the parameter ‘method’ in geom_smooth(), you can get </w:t>
            </w:r>
            <w:del w:author="Christophe " w:date="2014-02-21T14:00:00Z" w:id="8">
              <w:r>
                <w:rPr/>
                <w:delText>r</w:delText>
              </w:r>
            </w:del>
            <w:r>
              <w:rPr/>
              <w:t xml:space="preserve"> a linear model instead.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# Linear model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p + geom_smooth(alpha=.2, size=1, method="lm") + ggtitle("Smoothing with 'lm'")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Run the next ggplot command.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del w:author="Christophe " w:date="2014-02-21T14:01:00Z" w:id="9">
              <w:r>
                <w:rPr/>
                <w:delText>This time a linear model  fits to the data.</w:delText>
              </w:r>
            </w:del>
          </w:p>
          <w:p>
            <w:pPr>
              <w:pStyle w:val="style29"/>
              <w:spacing w:after="0" w:before="0" w:line="100" w:lineRule="atLeast"/>
            </w:pPr>
            <w:r>
              <w:rPr/>
              <w:t>This time the trend is forced to be linear, i.e. a straight line.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We have seen how to use geom_smooth  </w:t>
            </w:r>
            <w:r>
              <w:rPr>
                <w:rFonts w:ascii="Segoe UI" w:hAnsi="Segoe UI"/>
                <w:sz w:val="20"/>
              </w:rPr>
              <w:t xml:space="preserve">to quickly view trends in the data, where many individual lines are too confusing, </w:t>
            </w:r>
            <w:r>
              <w:rPr/>
              <w:t>and also visually appreciate the fit of a model.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In the next video, we’ll see how to fit more sophisticated curves to the data.</w:t>
            </w:r>
          </w:p>
        </w:tc>
      </w:tr>
    </w:tbl>
    <w:p>
      <w:pPr>
        <w:pStyle w:val="style29"/>
      </w:pPr>
      <w:r>
        <w:rPr/>
      </w:r>
    </w:p>
    <w:p>
      <w:pPr>
        <w:pStyle w:val="style29"/>
      </w:pPr>
      <w:del w:author="Christophe " w:date="2014-02-21T13:58:00Z" w:id="10">
        <w:r>
          <w:rPr/>
        </w:r>
      </w:del>
    </w:p>
    <w:p>
      <w:pPr>
        <w:pStyle w:val="style29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29"/>
    <w:next w:val="style25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30"/>
    <w:next w:val="style26"/>
    <w:pPr/>
    <w:rPr>
      <w:rFonts w:cs="Mangal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29"/>
    <w:next w:val="style28"/>
    <w:pPr>
      <w:suppressLineNumbers/>
    </w:pPr>
    <w:rPr>
      <w:rFonts w:cs="Mangal"/>
    </w:rPr>
  </w:style>
  <w:style w:styleId="style29" w:type="paragraph">
    <w:name w:val="Default Style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30" w:type="paragraph">
    <w:name w:val="Text Body"/>
    <w:basedOn w:val="style29"/>
    <w:next w:val="style30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1" w:type="paragraph">
    <w:name w:val="caption"/>
    <w:basedOn w:val="style29"/>
    <w:next w:val="style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2" w:type="paragraph">
    <w:name w:val="Normal1"/>
    <w:next w:val="style32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3" w:type="paragraph">
    <w:name w:val="annotation text"/>
    <w:basedOn w:val="style29"/>
    <w:next w:val="style33"/>
    <w:pPr>
      <w:spacing w:line="100" w:lineRule="atLeast"/>
    </w:pPr>
    <w:rPr>
      <w:sz w:val="20"/>
      <w:szCs w:val="20"/>
    </w:rPr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Balloon Text"/>
    <w:basedOn w:val="style29"/>
    <w:next w:val="style3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6" w:type="paragraph">
    <w:name w:val="Intense Quote"/>
    <w:basedOn w:val="style29"/>
    <w:next w:val="style36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7" w:type="paragraph">
    <w:name w:val="Header"/>
    <w:basedOn w:val="style29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Footer"/>
    <w:basedOn w:val="style29"/>
    <w:next w:val="style3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9" w:type="paragraph">
    <w:name w:val="List Paragraph"/>
    <w:basedOn w:val="style29"/>
    <w:next w:val="style3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png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2013-12-16T11:31:00.00Z</dcterms:modified>
  <cp:revision>16</cp:revision>
</cp:coreProperties>
</file>
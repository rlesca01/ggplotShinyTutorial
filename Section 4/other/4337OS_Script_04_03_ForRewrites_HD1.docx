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.png" ContentType="image/png"/>
  <Override PartName="/word/media/image8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 xml:space="preserve">Video Script: Section 4 Video 3 using stat_function 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46"/>
        <w:gridCol w:w="3330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this video, we are going to see how to add a user-defined function to a plot.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Rather than fitting a model, you might want to plot a particular function to compare your data against, for example to check that the data is behaving in the manner you’re expecting.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With stat_function(), you can draw any function you want, as well as passing parameters to it.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checking the empirical distribution against the theoretical distribution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ggplot(data.frame( value = rnorm(1E3)))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geom_density(aes(x=value))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stat_function(fun = dnorm, colour='red')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</w:t>
            </w:r>
            <w:r>
              <w:rPr/>
              <w:t>ggtitle("Normally distributed data")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activity_04_03.R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 the first ggplot command.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We took a large sample of 1000 normally distributed variables and plotted its distribution.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then added a plot of the theoretical normal distribution (dnorm()) using stat_function.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can visually check that the sample is large enough and that its distribution is very close to its theoretical value, in red.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someAverages &lt;- data.frame( averages = replicate(1E3, mean(runif(10))))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next command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data frame someAverages</w:t>
            </w:r>
            <w:ins w:author="Christophe " w:date="2014-02-21T14:49:00Z" w:id="0">
              <w:r>
                <w:rPr/>
                <w:t xml:space="preserve"> </w:t>
              </w:r>
            </w:ins>
            <w:r>
              <w:rPr/>
              <w:t>contains 1000 averages</w:t>
            </w:r>
            <w:ins w:author="Christophe " w:date="2014-02-21T14:40:00Z" w:id="1">
              <w:r>
                <w:rPr/>
                <w:t xml:space="preserve"> </w:t>
              </w:r>
            </w:ins>
            <w:r>
              <w:rPr/>
              <w:t xml:space="preserve">of samples of 10 uniformly distributed values. </w:t>
            </w:r>
          </w:p>
          <w:p>
            <w:pPr>
              <w:pStyle w:val="style0"/>
              <w:spacing w:after="0" w:before="0" w:line="100" w:lineRule="atLeast"/>
            </w:pPr>
            <w:ins w:author="Christophe " w:date="2014-02-21T14:50:00Z" w:id="2">
              <w:r>
                <w:rPr/>
              </w:r>
            </w:ins>
          </w:p>
          <w:p>
            <w:pPr>
              <w:pStyle w:val="style0"/>
              <w:spacing w:after="0" w:before="0" w:line="100" w:lineRule="atLeast"/>
            </w:pPr>
            <w:r>
              <w:rPr/>
              <w:t>An important theorem in statistics ( the central limit theorem) tells us that the averages  should be normally distributed with a predictable mean and standard deviation.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predictedMean &lt;- 0.5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predictedStandardDeviation &lt;- sqrt(1/12)/sqrt(10)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ggplot(someAverages)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geom_density(aes( x = averages))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stat_function(fun = dnorm, colour='red', args = list( mean = predictedMean, sd = predictedStandardDeviation 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</w:t>
            </w:r>
            <w:r>
              <w:rPr/>
              <w:t>ggtitle("The central limit theorem holds.")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The next ggplot command helps us verify that this is indeed the case.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We’re adding dnorm to the plot again but this time with some extra parameters (mean and sd) specified as a list in the parameter args.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theorem gave us the predicted values for those</w:t>
            </w:r>
            <w:del w:author="Christophe " w:date="2014-02-21T14:41:00Z" w:id="3">
              <w:r>
                <w:rPr/>
                <w:delText xml:space="preserve"> </w:delText>
              </w:r>
            </w:del>
            <w:r>
              <w:rPr/>
              <w:t>. You can find their derivation in the source code.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 can see a good fit between our data and its theoretical distribution.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Now you know that it is very easy to draw a function on top of a plot with stat_function. This is very useful to check an assumption about the data for example.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In the next video, we’ll see how to plot </w:t>
            </w:r>
            <w:bookmarkStart w:id="2" w:name="_GoBack"/>
            <w:bookmarkEnd w:id="2"/>
            <w:r>
              <w:rPr/>
              <w:t>very large datasets efficiently.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del w:author="Christophe " w:date="2014-02-21T14:37:00Z" w:id="4">
        <w:r>
          <w:rPr/>
        </w:r>
      </w:del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9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2013-12-16T11:40:00.00Z</dcterms:modified>
  <cp:revision>18</cp:revision>
</cp:coreProperties>
</file>
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1.png" ContentType="image/png"/>
  <Override PartName="/word/media/image12.png" ContentType="image/png"/>
  <Override PartName="/word/media/image10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9"/>
        <w:jc w:val="center"/>
      </w:pPr>
      <w:r>
        <w:rPr>
          <w:b/>
        </w:rPr>
        <w:t xml:space="preserve">Video Script: Section 4 Video 5 big data with bigvis: smoothing and peeling </w:t>
      </w:r>
    </w:p>
    <w:p>
      <w:pPr>
        <w:pStyle w:val="style32"/>
      </w:pPr>
      <w:r>
        <w:rPr/>
      </w:r>
    </w:p>
    <w:p>
      <w:pPr>
        <w:pStyle w:val="style32"/>
      </w:pPr>
      <w:r>
        <w:rPr/>
      </w:r>
    </w:p>
    <w:tbl>
      <w:tblPr>
        <w:jc w:val="left"/>
        <w:tblInd w:type="dxa" w:w="-127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8"/>
        <w:gridCol w:w="2632"/>
        <w:gridCol w:w="4145"/>
        <w:gridCol w:w="3331"/>
      </w:tblGrid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In this video, we are going to look at two other important features of BigVis: smoothing plots and peeling data.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A very large dataset is bound to contain extreme values which can lead to a distorted and misleading plot.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We are going to see how to automatically remove outliers and how to smooth the original plot.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Highlight and run.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library(ggplot2)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library(bigvis)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# bin and condense the whole dataset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myMoviesSummarised&lt;- with(movies,  condense(bin(length), bin(rating)))</w:t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Open activity_04_05.R and run the first 3 commands.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We’ll be using the movies dataset again. We bin and condense the data as before but note how we’ve not manually removed extreme values this time.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bookmarkStart w:id="0" w:name="__DdeLink__183_1900650692"/>
            <w:bookmarkEnd w:id="0"/>
            <w:r>
              <w:rPr/>
              <w:t>Highlight and run: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ggplot( data = myMoviesSummarised ) + 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geom_tile(aes( x = length, y = rating, fill = .count)) +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ggtitle("Whole data set summarised")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9532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5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Let’s plot the summarized data by running this code.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Because of a few movies with extreme lengths (more than 300 minutes), the plot is squashed on the left handside and is difficult to read.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myMoviesSummarised&lt;- peel(myMoviesSummarised)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ggplot( data = myMoviesSummarised ) + 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geom_tile(aes( x = length, y = rating, fill = .count)) +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ggtitle("Whole data set summarised and peeled")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9532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5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Datapoints with very rare values are usually considered outliers.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The function peel() removes regions with very low density (I.e very isolated points, that are therefore likely to be outliers), 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By default, peel will keep 99% of the data. You can control this cutoff point with the parameter keep.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The advantage of using peel over a manual selection is that the cut-off point is chosen in the context of the whole dataset.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Run the second portion of code.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The plot is now more informative.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myMoviesSummarised&lt;- smooth(myMoviesSummarised, h = c(10,1))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 xml:space="preserve">ggplot( data = myMoviesSummarised ) + 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geom_tile(aes( x = length, y = rating, fill = .count)) +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ggtitle("Whole data set summarised, peeled and smoothed")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9532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53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Next we apply smooth() to decrease the ruggedness of the original plot.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In the same manner we used geom._smooth in a previous video, we want ignore noise to find trends.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The parameter h controls the size of the kernel for each dimension, i.e. the amount of smoothing applied.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Recall that .count is a column of myMoviesSummarised, created during the condensing process.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We now have a nicer looking plot which is easier to read because unimportant local differences have been ironed out.</w:t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</w:tc>
        <w:tc>
          <w:tcPr>
            <w:tcW w:type="dxa" w:w="41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Back to PPT</w:t>
            </w:r>
          </w:p>
        </w:tc>
        <w:tc>
          <w:tcPr>
            <w:tcW w:type="dxa" w:w="33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9"/>
              <w:spacing w:after="0" w:before="0" w:line="100" w:lineRule="atLeast"/>
            </w:pPr>
            <w:r>
              <w:rPr/>
              <w:t>We’ve used two functions from the pack</w:t>
            </w:r>
            <w:bookmarkStart w:id="1" w:name="_GoBack"/>
            <w:r>
              <w:rPr/>
              <w:t>a</w:t>
            </w:r>
            <w:bookmarkEnd w:id="1"/>
            <w:r>
              <w:rPr/>
              <w:t>ge BigVis to automatically remove outliers and smooth the original plot.</w:t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</w:r>
          </w:p>
          <w:p>
            <w:pPr>
              <w:pStyle w:val="style29"/>
              <w:spacing w:after="0" w:before="0" w:line="100" w:lineRule="atLeast"/>
            </w:pPr>
            <w:r>
              <w:rPr/>
              <w:t>In the next section, we’ll see how to customize our plots</w:t>
            </w:r>
            <w:ins w:author="Christophe " w:date="2014-02-21T15:06:00Z" w:id="0">
              <w:r>
                <w:rPr/>
                <w:t>.</w:t>
              </w:r>
            </w:ins>
          </w:p>
        </w:tc>
      </w:tr>
    </w:tbl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next w:val="style25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Arial" w:cs="Mangal" w:eastAsia="Microsoft YaHei" w:hAnsi="Arial"/>
      <w:color w:val="auto"/>
      <w:sz w:val="28"/>
      <w:szCs w:val="28"/>
      <w:lang w:bidi="hi-IN" w:eastAsia="zh-CN" w:val="en-GB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next w:val="style26"/>
    <w:pPr>
      <w:widowControl w:val="false"/>
      <w:tabs>
        <w:tab w:leader="none" w:pos="709" w:val="left"/>
      </w:tabs>
      <w:suppressAutoHyphens w:val="true"/>
    </w:pPr>
    <w:rPr>
      <w:rFonts w:ascii="Liberation Serif" w:cs="Mangal" w:eastAsia="WenQuanYi Micro Hei" w:hAnsi="Liberation Serif"/>
      <w:color w:val="auto"/>
      <w:sz w:val="24"/>
      <w:szCs w:val="24"/>
      <w:lang w:bidi="hi-IN" w:eastAsia="zh-CN" w:val="en-GB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next w:val="style28"/>
    <w:pPr>
      <w:widowControl w:val="false"/>
      <w:suppressLineNumbers/>
      <w:tabs>
        <w:tab w:leader="none" w:pos="709" w:val="left"/>
      </w:tabs>
      <w:suppressAutoHyphens w:val="true"/>
    </w:pPr>
    <w:rPr>
      <w:rFonts w:ascii="Liberation Serif" w:cs="Mangal" w:eastAsia="WenQuanYi Micro Hei" w:hAnsi="Liberation Serif"/>
      <w:color w:val="auto"/>
      <w:sz w:val="24"/>
      <w:szCs w:val="24"/>
      <w:lang w:bidi="hi-IN" w:eastAsia="zh-CN" w:val="en-GB"/>
    </w:rPr>
  </w:style>
  <w:style w:styleId="style29" w:type="paragraph">
    <w:name w:val="Default Style"/>
    <w:next w:val="style29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00000A"/>
      <w:sz w:val="22"/>
      <w:szCs w:val="22"/>
      <w:lang w:bidi="ar-SA" w:eastAsia="en-US" w:val="en-US"/>
    </w:rPr>
  </w:style>
  <w:style w:styleId="style30" w:type="paragraph">
    <w:name w:val="Text Body"/>
    <w:basedOn w:val="style29"/>
    <w:next w:val="style30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1" w:type="paragraph">
    <w:name w:val="caption"/>
    <w:basedOn w:val="style29"/>
    <w:next w:val="style3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2" w:type="paragraph">
    <w:name w:val="Normal1"/>
    <w:next w:val="style32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3" w:type="paragraph">
    <w:name w:val="annotation text"/>
    <w:basedOn w:val="style29"/>
    <w:next w:val="style33"/>
    <w:pPr>
      <w:spacing w:line="100" w:lineRule="atLeast"/>
    </w:pPr>
    <w:rPr>
      <w:sz w:val="20"/>
      <w:szCs w:val="20"/>
    </w:rPr>
  </w:style>
  <w:style w:styleId="style34" w:type="paragraph">
    <w:name w:val="annotation subject"/>
    <w:basedOn w:val="style33"/>
    <w:next w:val="style34"/>
    <w:pPr/>
    <w:rPr>
      <w:b/>
      <w:bCs/>
    </w:rPr>
  </w:style>
  <w:style w:styleId="style35" w:type="paragraph">
    <w:name w:val="Balloon Text"/>
    <w:basedOn w:val="style29"/>
    <w:next w:val="style35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6" w:type="paragraph">
    <w:name w:val="Intense Quote"/>
    <w:basedOn w:val="style29"/>
    <w:next w:val="style36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7" w:type="paragraph">
    <w:name w:val="Header"/>
    <w:basedOn w:val="style29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Footer"/>
    <w:basedOn w:val="style29"/>
    <w:next w:val="style38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9" w:type="paragraph">
    <w:name w:val="List Paragraph"/>
    <w:basedOn w:val="style29"/>
    <w:next w:val="style39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Hyacintha D'Souza</cp:lastModifiedBy>
  <dcterms:modified xsi:type="dcterms:W3CDTF">2013-12-16T11:45:00.00Z</dcterms:modified>
  <cp:revision>19</cp:revision>
</cp:coreProperties>
</file>
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5"/>
        <w:jc w:val="center"/>
      </w:pPr>
      <w:bookmarkStart w:id="0" w:name="_GoBack"/>
      <w:bookmarkEnd w:id="0"/>
      <w:r>
        <w:rPr>
          <w:b/>
        </w:rPr>
        <w:t xml:space="preserve">Video Script: Section 8 Video 3 – Making a bubble chart in ggplot2 </w:t>
      </w:r>
    </w:p>
    <w:p>
      <w:pPr>
        <w:pStyle w:val="style38"/>
      </w:pPr>
      <w:r>
        <w:rPr/>
      </w:r>
    </w:p>
    <w:p>
      <w:pPr>
        <w:pStyle w:val="style38"/>
      </w:pPr>
      <w:r>
        <w:rPr/>
      </w:r>
    </w:p>
    <w:tbl>
      <w:tblPr>
        <w:jc w:val="left"/>
        <w:tblInd w:type="dxa" w:w="-127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8"/>
        <w:gridCol w:w="2632"/>
        <w:gridCol w:w="4101"/>
        <w:gridCol w:w="3375"/>
      </w:tblGrid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35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In this video, we’re going to build a bubble chart in ggplot2 and a shiny app to use it on our economic dataset.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The second tab of our dashboard will contain a bubble chart. There is no bubble chart function in R but we can easily build one with ggplot2.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Open R and run: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>shiny::runApp(“bubbleChart”)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90868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908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Open RStudio and run: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>shiny::runApp(“</w:t>
            </w:r>
            <w:bookmarkStart w:id="1" w:name="__DdeLink__1647_1939520791"/>
            <w:r>
              <w:rPr/>
              <w:t>bubbleChart</w:t>
            </w:r>
            <w:bookmarkEnd w:id="1"/>
            <w:r>
              <w:rPr/>
              <w:t>”)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Our bubble chart function will need four arguments:</w:t>
            </w:r>
          </w:p>
          <w:p>
            <w:pPr>
              <w:pStyle w:val="style45"/>
              <w:numPr>
                <w:ilvl w:val="0"/>
                <w:numId w:val="1"/>
              </w:numPr>
              <w:spacing w:after="0" w:before="0" w:line="100" w:lineRule="atLeast"/>
            </w:pPr>
            <w:r>
              <w:rPr/>
              <w:t>The data, as a data frame.</w:t>
            </w:r>
          </w:p>
          <w:p>
            <w:pPr>
              <w:pStyle w:val="style45"/>
              <w:numPr>
                <w:ilvl w:val="0"/>
                <w:numId w:val="1"/>
              </w:numPr>
              <w:spacing w:after="0" w:before="0" w:line="100" w:lineRule="atLeast"/>
            </w:pPr>
            <w:r>
              <w:rPr/>
              <w:t>The name of the column for the x axis.</w:t>
            </w:r>
          </w:p>
          <w:p>
            <w:pPr>
              <w:pStyle w:val="style45"/>
              <w:numPr>
                <w:ilvl w:val="0"/>
                <w:numId w:val="1"/>
              </w:numPr>
              <w:spacing w:after="0" w:before="0" w:line="100" w:lineRule="atLeast"/>
            </w:pPr>
            <w:r>
              <w:rPr/>
              <w:t>The name of the column for the y axis.</w:t>
            </w:r>
          </w:p>
          <w:p>
            <w:pPr>
              <w:pStyle w:val="style45"/>
              <w:numPr>
                <w:ilvl w:val="0"/>
                <w:numId w:val="1"/>
              </w:numPr>
              <w:spacing w:after="0" w:before="0" w:line="100" w:lineRule="atLeast"/>
            </w:pPr>
            <w:r>
              <w:rPr/>
              <w:t>The name of the column for the size of the bubble.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bookmarkStart w:id="2" w:name="__DdeLink__183_1900650692"/>
            <w:bookmarkStart w:id="3" w:name="__DdeLink__183_1900650692"/>
            <w:bookmarkEnd w:id="3"/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 xml:space="preserve">In essence, we only need </w:t>
            </w:r>
            <w:ins w:author="Christophe " w:date="2014-03-02T15:26:00Z" w:id="0">
              <w:r>
                <w:rPr/>
                <w:t xml:space="preserve"> </w:t>
              </w:r>
            </w:ins>
            <w:r>
              <w:rPr/>
              <w:t>to map the size of the geom_point to the relevant column. But we can do better and make the plot prettier and more accurate.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Open bubbleChart/server.R</w:t>
            </w:r>
            <w:r>
              <w:rPr/>
              <w:commentReference w:id="0"/>
            </w:r>
            <w:r>
              <w:rPr/>
              <w:commentReference w:id="1"/>
            </w:r>
            <w:r>
              <w:rPr/>
              <w:t xml:space="preserve"> in an editor.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Open bubbleChart/server.R in the editor.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Highlight where relevant.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bubbleChart()is a function which makes a bare bubbleChart with ggplot2.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>We map the arguments to the aesthetics x and y.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>We also map radius to the point size.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>We actually use 2 geom_points</w:t>
            </w:r>
            <w:ins w:author="Christophe " w:date="2014-03-02T15:27:00Z" w:id="1">
              <w:r>
                <w:rPr/>
                <w:t xml:space="preserve"> on top of each other</w:t>
              </w:r>
            </w:ins>
            <w:r>
              <w:rPr/>
              <w:t xml:space="preserve">: the first one is coloured and </w:t>
            </w:r>
            <w:del w:author="Christophe " w:date="2014-03-02T15:27:00Z" w:id="2">
              <w:r>
                <w:rPr/>
                <w:delText>is</w:delText>
              </w:r>
            </w:del>
            <w:r>
              <w:rPr/>
              <w:t xml:space="preserve"> a bit transparent, the second one is a empty circle (shape=1). The result is a nice looking bubble with a solid outer ring.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Highlight “guides”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The points in the legend tend to be very small, so we override them with guides.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 xml:space="preserve">We add more information to this simple bubble chart  later in shinyServer(). </w:t>
            </w:r>
            <w:ins w:author="Christophe " w:date="2014-03-02T15:28:00Z" w:id="3">
              <w:r>
                <w:rPr/>
                <w:t xml:space="preserve">The </w:t>
              </w:r>
            </w:ins>
            <w:r>
              <w:rPr/>
              <w:t xml:space="preserve">indicators </w:t>
            </w:r>
            <w:ins w:author="Christophe " w:date="2014-03-02T15:28:00Z" w:id="4">
              <w:r>
                <w:rPr/>
                <w:t>descriptions are</w:t>
              </w:r>
            </w:ins>
            <w:r>
              <w:rPr/>
              <w:t xml:space="preserve"> used for the axes’ title and legends.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 xml:space="preserve">We use scale_size_area() to map the area of the circles to the data, and not the radius. 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>This way, doubling the value doubles the size of the circle, instead of making it 4 times bigger if we used the radius.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 xml:space="preserve">In UI.R, we set ‘animate=TRUE’ in the declaration of the slider to enable the user to see the bubble chart update over time. 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</w:r>
          </w:p>
        </w:tc>
        <w:tc>
          <w:tcPr>
            <w:tcW w:type="dxa" w:w="41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  <w:spacing w:after="0" w:before="0" w:line="100" w:lineRule="atLeast"/>
            </w:pPr>
            <w:r>
              <w:rPr/>
              <w:t xml:space="preserve">We’ve seen 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>how to build a bubble chart</w:t>
            </w:r>
            <w:r>
              <w:rPr/>
              <w:commentReference w:id="2"/>
            </w:r>
            <w:r>
              <w:rPr/>
              <w:commentReference w:id="3"/>
            </w:r>
            <w:r>
              <w:rPr/>
              <w:t xml:space="preserve"> in ggplot2 with multiple layers, 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 xml:space="preserve">how to customize the legends </w:t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>and how to make an animation with a slider.</w:t>
            </w:r>
            <w:r>
              <w:rPr/>
              <w:commentReference w:id="4"/>
            </w:r>
            <w:r>
              <w:rPr/>
              <w:commentReference w:id="5"/>
            </w:r>
          </w:p>
          <w:p>
            <w:pPr>
              <w:pStyle w:val="style35"/>
              <w:spacing w:after="0" w:before="0" w:line="100" w:lineRule="atLeast"/>
            </w:pPr>
            <w:r>
              <w:rPr/>
            </w:r>
          </w:p>
          <w:p>
            <w:pPr>
              <w:pStyle w:val="style35"/>
              <w:spacing w:after="0" w:before="0" w:line="100" w:lineRule="atLeast"/>
            </w:pPr>
            <w:r>
              <w:rPr/>
              <w:t>In the next video, we’ll see how to make conditional panels.</w:t>
            </w:r>
          </w:p>
        </w:tc>
      </w:tr>
    </w:tbl>
    <w:p>
      <w:pPr>
        <w:pStyle w:val="style35"/>
      </w:pPr>
      <w:r>
        <w:rPr/>
      </w:r>
    </w:p>
    <w:p>
      <w:pPr>
        <w:pStyle w:val="style35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Richie Cotton" w:date="2013-11-26T22:36:00Z" w:id="0">
    <w:p>
      <w:r>
        <w:rPr>
          <w:rFonts w:ascii="Segoe UI" w:cs="Calibri" w:eastAsia="SimSun" w:hAnsi="Segoe UI"/>
          <w:sz w:val="20"/>
          <w:lang w:eastAsia="en-US" w:val="en-US"/>
        </w:rPr>
        <w:t>The code in this file uses a weird</w:t>
      </w:r>
    </w:p>
    <w:p>
      <w:r>
        <w:rPr/>
      </w:r>
    </w:p>
    <w:p>
      <w:r>
        <w:rPr>
          <w:rFonts w:ascii="Segoe UI" w:cs="Calibri" w:eastAsia="SimSun" w:hAnsi="Segoe UI"/>
          <w:sz w:val="20"/>
          <w:lang w:eastAsia="en-US" w:val="en-US"/>
        </w:rPr>
        <w:t>p &lt;- ggplot()</w:t>
      </w:r>
    </w:p>
    <w:p>
      <w:r>
        <w:rPr>
          <w:rFonts w:ascii="Segoe UI" w:cs="Calibri" w:eastAsia="SimSun" w:hAnsi="Segoe UI"/>
          <w:sz w:val="20"/>
          <w:lang w:eastAsia="en-US" w:val="en-US"/>
        </w:rPr>
        <w:t>p &lt;- p + something</w:t>
      </w:r>
    </w:p>
    <w:p>
      <w:r>
        <w:rPr>
          <w:rFonts w:ascii="Segoe UI" w:cs="Calibri" w:eastAsia="SimSun" w:hAnsi="Segoe UI"/>
          <w:sz w:val="20"/>
          <w:lang w:eastAsia="en-US" w:val="en-US"/>
        </w:rPr>
        <w:t>p &lt;- p + somethingElse</w:t>
      </w:r>
    </w:p>
    <w:p>
      <w:r>
        <w:rPr/>
      </w:r>
    </w:p>
    <w:p>
      <w:r>
        <w:rPr>
          <w:rFonts w:ascii="Segoe UI" w:cs="Calibri" w:eastAsia="SimSun" w:hAnsi="Segoe UI"/>
          <w:sz w:val="20"/>
          <w:lang w:eastAsia="en-US" w:val="en-US"/>
        </w:rPr>
        <w:t>syntax instead of</w:t>
      </w:r>
    </w:p>
    <w:p>
      <w:r>
        <w:rPr/>
      </w:r>
    </w:p>
    <w:p>
      <w:r>
        <w:rPr>
          <w:rFonts w:ascii="Segoe UI" w:cs="Calibri" w:eastAsia="SimSun" w:hAnsi="Segoe UI"/>
          <w:sz w:val="20"/>
          <w:lang w:eastAsia="en-US" w:val="en-US"/>
        </w:rPr>
        <w:t>p &lt;- ggplot() +</w:t>
      </w:r>
    </w:p>
    <w:p>
      <w:r>
        <w:rPr>
          <w:rFonts w:ascii="Segoe UI" w:cs="Calibri" w:eastAsia="SimSun" w:hAnsi="Segoe UI"/>
          <w:sz w:val="20"/>
          <w:lang w:eastAsia="en-US" w:val="en-US"/>
        </w:rPr>
        <w:t>something +</w:t>
      </w:r>
    </w:p>
    <w:p>
      <w:r>
        <w:rPr>
          <w:rFonts w:ascii="Segoe UI" w:cs="Calibri" w:eastAsia="SimSun" w:hAnsi="Segoe UI"/>
          <w:sz w:val="20"/>
          <w:lang w:eastAsia="en-US" w:val="en-US"/>
        </w:rPr>
        <w:t>somethingElse</w:t>
      </w:r>
    </w:p>
    <w:p>
      <w:r>
        <w:rPr/>
      </w:r>
    </w:p>
    <w:p>
      <w:r>
        <w:rPr/>
      </w:r>
    </w:p>
  </w:comment>
  <w:comment w:author="CL" w:date="2014-01-10T23:54:00Z" w:id="1">
    <w:p>
      <w:r>
        <w:rPr/>
        <w:t>changed the code to use trailing ‘+’</w:t>
      </w:r>
    </w:p>
    <w:p>
      <w:r>
        <w:rPr/>
      </w:r>
    </w:p>
    <w:p>
      <w:r>
        <w:rPr/>
      </w:r>
    </w:p>
  </w:comment>
  <w:comment w:author="Richie Cotton" w:date="2013-11-26T22:35:00Z" w:id="2">
    <w:p>
      <w:r>
        <w:rPr>
          <w:rFonts w:ascii="Segoe UI" w:cs="Calibri" w:eastAsia="SimSun" w:hAnsi="Segoe UI"/>
          <w:sz w:val="20"/>
          <w:lang w:eastAsia="en-US" w:val="en-US"/>
        </w:rPr>
        <w:t>This is easier than the last video.  Swap the ordering.</w:t>
      </w:r>
    </w:p>
    <w:p>
      <w:r>
        <w:rPr/>
      </w:r>
    </w:p>
    <w:p>
      <w:r>
        <w:rPr/>
      </w:r>
    </w:p>
  </w:comment>
  <w:comment w:author="CL" w:date="2014-01-10T23:56:00Z" w:id="3">
    <w:p>
      <w:r>
        <w:rPr/>
        <w:t>Done.</w:t>
      </w:r>
    </w:p>
    <w:p>
      <w:r>
        <w:rPr/>
      </w:r>
    </w:p>
    <w:p>
      <w:r>
        <w:rPr/>
      </w:r>
    </w:p>
  </w:comment>
  <w:comment w:author="Hyacintha D'Souza" w:date="2013-10-17T18:46:00Z" w:id="4">
    <w:p>
      <w:r>
        <w:rPr/>
        <w:t>Please mention what will be covered in the next video</w:t>
      </w:r>
    </w:p>
    <w:p>
      <w:r>
        <w:rPr/>
      </w:r>
    </w:p>
    <w:p>
      <w:r>
        <w:rPr/>
      </w:r>
    </w:p>
  </w:comment>
  <w:comment w:author="CL" w:date="2014-01-10T23:57:00Z" w:id="5">
    <w:p>
      <w:r>
        <w:rPr/>
        <w:t>Done.</w:t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Symbol"/>
    </w:rPr>
  </w:style>
  <w:style w:styleId="style25" w:type="character">
    <w:name w:val="ListLabel 3"/>
    <w:next w:val="style25"/>
    <w:rPr>
      <w:rFonts w:cs="Courier New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Symbol"/>
    </w:rPr>
  </w:style>
  <w:style w:styleId="style28" w:type="character">
    <w:name w:val="ListLabel 6"/>
    <w:next w:val="style28"/>
    <w:rPr>
      <w:rFonts w:cs="Courier New"/>
    </w:rPr>
  </w:style>
  <w:style w:styleId="style29" w:type="character">
    <w:name w:val="ListLabel 7"/>
    <w:next w:val="style29"/>
    <w:rPr>
      <w:rFonts w:cs="Wingdings"/>
    </w:rPr>
  </w:style>
  <w:style w:styleId="style30" w:type="paragraph">
    <w:name w:val="Heading"/>
    <w:next w:val="style31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Mangal" w:eastAsia="Microsoft YaHei" w:hAnsi="Arial"/>
      <w:color w:val="auto"/>
      <w:sz w:val="28"/>
      <w:szCs w:val="28"/>
      <w:lang w:bidi="hi-IN" w:eastAsia="zh-CN" w:val="en-GB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next w:val="style32"/>
    <w:pPr>
      <w:widowControl w:val="false"/>
      <w:tabs>
        <w:tab w:leader="none" w:pos="709" w:val="left"/>
      </w:tabs>
      <w:suppressAutoHyphens w:val="true"/>
    </w:pPr>
    <w:rPr>
      <w:rFonts w:ascii="Liberation Serif" w:cs="Mangal" w:eastAsia="WenQuanYi Micro Hei" w:hAnsi="Liberation Serif"/>
      <w:color w:val="auto"/>
      <w:sz w:val="24"/>
      <w:szCs w:val="24"/>
      <w:lang w:bidi="hi-IN" w:eastAsia="zh-CN" w:val="en-GB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next w:val="style34"/>
    <w:pPr>
      <w:widowControl w:val="false"/>
      <w:suppressLineNumbers/>
      <w:tabs>
        <w:tab w:leader="none" w:pos="709" w:val="left"/>
      </w:tabs>
      <w:suppressAutoHyphens w:val="true"/>
    </w:pPr>
    <w:rPr>
      <w:rFonts w:ascii="Liberation Serif" w:cs="Mangal" w:eastAsia="WenQuanYi Micro Hei" w:hAnsi="Liberation Serif"/>
      <w:color w:val="auto"/>
      <w:sz w:val="24"/>
      <w:szCs w:val="24"/>
      <w:lang w:bidi="hi-IN" w:eastAsia="zh-CN" w:val="en-GB"/>
    </w:rPr>
  </w:style>
  <w:style w:styleId="style35" w:type="paragraph">
    <w:name w:val="Default Style"/>
    <w:next w:val="style35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en-US"/>
    </w:rPr>
  </w:style>
  <w:style w:styleId="style36" w:type="paragraph">
    <w:name w:val="Text Body"/>
    <w:basedOn w:val="style35"/>
    <w:next w:val="style36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7" w:type="paragraph">
    <w:name w:val="caption"/>
    <w:basedOn w:val="style35"/>
    <w:next w:val="style37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8" w:type="paragraph">
    <w:name w:val="Normal1"/>
    <w:next w:val="style38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9" w:type="paragraph">
    <w:name w:val="annotation text"/>
    <w:basedOn w:val="style35"/>
    <w:next w:val="style39"/>
    <w:pPr>
      <w:spacing w:line="100" w:lineRule="atLeast"/>
    </w:pPr>
    <w:rPr>
      <w:sz w:val="20"/>
      <w:szCs w:val="20"/>
    </w:rPr>
  </w:style>
  <w:style w:styleId="style40" w:type="paragraph">
    <w:name w:val="annotation subject"/>
    <w:basedOn w:val="style39"/>
    <w:next w:val="style40"/>
    <w:pPr/>
    <w:rPr>
      <w:b/>
      <w:bCs/>
    </w:rPr>
  </w:style>
  <w:style w:styleId="style41" w:type="paragraph">
    <w:name w:val="Balloon Text"/>
    <w:basedOn w:val="style35"/>
    <w:next w:val="style4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2" w:type="paragraph">
    <w:name w:val="Intense Quote"/>
    <w:basedOn w:val="style35"/>
    <w:next w:val="style42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43" w:type="paragraph">
    <w:name w:val="Header"/>
    <w:basedOn w:val="style35"/>
    <w:next w:val="style43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4" w:type="paragraph">
    <w:name w:val="Footer"/>
    <w:basedOn w:val="style35"/>
    <w:next w:val="style4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5" w:type="paragraph">
    <w:name w:val="List Paragraph"/>
    <w:basedOn w:val="style35"/>
    <w:next w:val="style4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2014-02-21T18:54:00.00Z</dcterms:modified>
  <cp:revision>14</cp:revision>
</cp:coreProperties>
</file>
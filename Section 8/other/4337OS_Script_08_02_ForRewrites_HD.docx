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png" ContentType="image/png"/>
  <Override PartName="/word/comments.xml" ContentType="application/vnd.openxmlformats-officedocument.wordprocessingml.comment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bookmarkStart w:id="0" w:name="_GoBack"/>
      <w:bookmarkEnd w:id="0"/>
      <w:r>
        <w:rPr>
          <w:b/>
        </w:rPr>
        <w:t>Video Script: Section 8 Video 2 – Building the time series plot</w:t>
      </w:r>
    </w:p>
    <w:p>
      <w:pPr>
        <w:pStyle w:val="style31"/>
      </w:pPr>
      <w:r>
        <w:rPr/>
      </w:r>
    </w:p>
    <w:p>
      <w:pPr>
        <w:pStyle w:val="style31"/>
      </w:pPr>
      <w:r>
        <w:rPr/>
      </w:r>
    </w:p>
    <w:tbl>
      <w:tblPr>
        <w:jc w:val="left"/>
        <w:tblInd w:type="dxa" w:w="-1278"/>
        <w:tblBorders>
          <w:top w:color="00000A" w:space="0" w:sz="4" w:val="single"/>
          <w:left w:color="00000A" w:space="0" w:sz="4" w:val="single"/>
          <w:bottom w:color="00000A" w:space="0" w:sz="4" w:val="single"/>
          <w:right w:color="00000A" w:space="0" w:sz="4" w:val="single"/>
        </w:tblBorders>
      </w:tblPr>
      <w:tblGrid>
        <w:gridCol w:w="528"/>
        <w:gridCol w:w="2632"/>
        <w:gridCol w:w="4101"/>
        <w:gridCol w:w="3375"/>
      </w:tblGrid>
      <w:tr>
        <w:trPr>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No.</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Description</w:t>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Action on screen</w:t>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Narration</w:t>
            </w:r>
          </w:p>
        </w:tc>
      </w:tr>
      <w:tr>
        <w:trPr>
          <w:trHeight w:hRule="atLeast" w:val="2723"/>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1</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shd w:fill="C0C0C0" w:val="clear"/>
              </w:rPr>
              <w:t>Introduction</w:t>
            </w:r>
          </w:p>
          <w:p>
            <w:pPr>
              <w:pStyle w:val="style0"/>
              <w:spacing w:after="0" w:before="0" w:line="100" w:lineRule="atLeast"/>
            </w:pPr>
            <w:r>
              <w:rPr>
                <w:shd w:fill="C0C0C0" w:val="clear"/>
              </w:rPr>
              <w:t>(Outcome and why it is desirable)</w:t>
            </w:r>
          </w:p>
          <w:p>
            <w:pPr>
              <w:pStyle w:val="style0"/>
              <w:spacing w:after="0" w:before="0" w:line="100" w:lineRule="atLeast"/>
            </w:pPr>
            <w:r>
              <w:rPr/>
              <w:t>This should give the viewer an idea of the outcome of the task at the beginning of the videos and set the stage and expectations of the viewer.</w:t>
            </w:r>
          </w:p>
          <w:p>
            <w:pPr>
              <w:pStyle w:val="style0"/>
              <w:spacing w:after="0" w:before="0" w:line="100" w:lineRule="atLeast"/>
            </w:pPr>
            <w:r>
              <w:rPr/>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Refer to PPT</w:t>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In this video, we are going to build a shiny app showing the time series of an economic indicator.</w:t>
            </w:r>
          </w:p>
        </w:tc>
      </w:tr>
      <w:tr>
        <w:trPr>
          <w:trHeight w:hRule="atLeast" w:val="1698"/>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2</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shd w:fill="C0C0C0" w:val="clear"/>
              </w:rPr>
              <w:t>Context(Problem/Solution)</w:t>
            </w:r>
          </w:p>
          <w:p>
            <w:pPr>
              <w:pStyle w:val="style0"/>
              <w:spacing w:after="0" w:before="0" w:line="100" w:lineRule="atLeast"/>
            </w:pPr>
            <w:r>
              <w:rPr/>
              <w:t xml:space="preserve">Present the viewer with a real-world solution and how the situation would pose as a challenge. It always helps to draw the viewer's attention using a use-case. </w:t>
            </w:r>
            <w:r>
              <w:rPr>
                <w:shd w:fill="FFFF00" w:val="clear"/>
              </w:rPr>
              <w:t>Metadata template</w:t>
            </w:r>
            <w:r>
              <w:rPr/>
              <w:t xml:space="preserve"> can be used here.</w:t>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As part of our dashboard, we need to build a user interface and the plot for the evolution of some quantities through time.</w:t>
            </w:r>
          </w:p>
        </w:tc>
      </w:tr>
      <w:tr>
        <w:trPr>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3</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shd w:fill="C0C0C0" w:val="clear"/>
              </w:rPr>
              <w:t>Guidance (How to do it and how it works)</w:t>
            </w:r>
            <w:r>
              <w:rPr/>
              <w:t xml:space="preserve">: </w:t>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Launch R and run in the command line:</w:t>
            </w:r>
          </w:p>
          <w:p>
            <w:pPr>
              <w:pStyle w:val="style0"/>
              <w:spacing w:after="0" w:before="0" w:line="100" w:lineRule="atLeast"/>
            </w:pPr>
            <w:r>
              <w:rPr/>
              <w:t>worldBank&lt;- read.csv("WDIDataDashboard.csv</w:t>
            </w:r>
            <w:r>
              <w:rPr/>
              <w:commentReference w:id="0"/>
            </w:r>
            <w:r>
              <w:rPr/>
              <w:commentReference w:id="1"/>
            </w:r>
            <w:r>
              <w:rPr/>
              <w:t>", sep = "\t", header = TRUE)</w:t>
            </w:r>
          </w:p>
          <w:p>
            <w:pPr>
              <w:pStyle w:val="style0"/>
              <w:spacing w:after="0" w:before="0" w:line="100" w:lineRule="atLeast"/>
            </w:pPr>
            <w:r>
              <w:rPr/>
            </w:r>
          </w:p>
          <w:p>
            <w:pPr>
              <w:pStyle w:val="style0"/>
              <w:spacing w:after="0" w:before="0" w:line="100" w:lineRule="atLeast"/>
            </w:pPr>
            <w:r>
              <w:rPr/>
              <w:t>View(worldBank)</w:t>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Let’s first see what the data looks like.</w:t>
            </w:r>
          </w:p>
          <w:p>
            <w:pPr>
              <w:pStyle w:val="style0"/>
              <w:spacing w:after="0" w:before="0" w:line="100" w:lineRule="atLeast"/>
            </w:pPr>
            <w:ins w:author="Christophe " w:date="2014-03-02T15:17:00Z" w:id="0">
              <w:r>
                <w:rPr/>
                <w:t>In Rstudio, click on import dataset and select WDIDataDashboard.csv</w:t>
              </w:r>
            </w:ins>
          </w:p>
          <w:p>
            <w:pPr>
              <w:pStyle w:val="style0"/>
              <w:spacing w:after="0" w:before="0" w:line="100" w:lineRule="atLeast"/>
            </w:pPr>
            <w:r>
              <w:rPr/>
            </w:r>
          </w:p>
          <w:p>
            <w:pPr>
              <w:pStyle w:val="style0"/>
              <w:spacing w:after="0" w:before="0" w:line="100" w:lineRule="atLeast"/>
            </w:pPr>
            <w:ins w:author="Christophe " w:date="2014-03-02T15:17:00Z" w:id="1">
              <w:r>
                <w:rPr/>
                <w:t>Select the header.</w:t>
              </w:r>
            </w:ins>
          </w:p>
          <w:p>
            <w:pPr>
              <w:pStyle w:val="style0"/>
              <w:spacing w:after="0" w:before="0" w:line="100" w:lineRule="atLeast"/>
            </w:pPr>
            <w:r>
              <w:rPr/>
            </w:r>
          </w:p>
          <w:p>
            <w:pPr>
              <w:pStyle w:val="style0"/>
              <w:spacing w:after="0" w:before="0" w:line="100" w:lineRule="atLeast"/>
            </w:pPr>
            <w:ins w:author="Christophe " w:date="2014-03-02T15:17:00Z" w:id="2">
              <w:r>
                <w:rPr/>
                <w:t>And click import.</w:t>
              </w:r>
            </w:ins>
          </w:p>
          <w:p>
            <w:pPr>
              <w:pStyle w:val="style0"/>
              <w:spacing w:after="0" w:before="0" w:line="100" w:lineRule="atLeast"/>
            </w:pPr>
            <w:r>
              <w:rPr/>
            </w:r>
          </w:p>
          <w:p>
            <w:pPr>
              <w:pStyle w:val="style0"/>
              <w:spacing w:after="0" w:before="0" w:line="100" w:lineRule="atLeast"/>
            </w:pPr>
            <w:ins w:author="Christophe " w:date="2014-03-02T15:19:00Z" w:id="3">
              <w:r>
                <w:rPr/>
                <w:t>The data is imported and shown in the editing panel</w:t>
              </w:r>
            </w:ins>
          </w:p>
          <w:p>
            <w:pPr>
              <w:pStyle w:val="style0"/>
              <w:spacing w:after="0" w:before="0" w:line="100" w:lineRule="atLeast"/>
            </w:pPr>
            <w:r>
              <w:rPr/>
            </w:r>
          </w:p>
          <w:p>
            <w:pPr>
              <w:pStyle w:val="style0"/>
              <w:spacing w:after="0" w:before="0" w:line="100" w:lineRule="atLeast"/>
            </w:pPr>
            <w:r>
              <w:rPr/>
            </w:r>
          </w:p>
        </w:tc>
      </w:tr>
      <w:tr>
        <w:trPr>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4</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Appearing:</w:t>
            </w:r>
          </w:p>
          <w:p>
            <w:pPr>
              <w:pStyle w:val="style0"/>
              <w:spacing w:after="0" w:before="0" w:line="100" w:lineRule="atLeast"/>
            </w:pPr>
            <w:r>
              <w:rPr>
                <w:rFonts w:ascii="Courier New" w:cs="Courier New" w:hAnsi="Courier New"/>
                <w:sz w:val="16"/>
                <w:szCs w:val="16"/>
              </w:rPr>
              <w:t xml:space="preserve">  </w:t>
            </w:r>
            <w:r>
              <w:rPr>
                <w:rFonts w:ascii="Courier New" w:cs="Courier New" w:hAnsi="Courier New"/>
                <w:sz w:val="16"/>
                <w:szCs w:val="16"/>
              </w:rPr>
              <w:t>iso2c Country Year AG.YLD.CREL.KG EG.IMP.CONS.ZS EG.USE.COMM.FO.ZS FI.RES.TOTL.CD MS.MIL.MPRT.KD NY.GDP.PCAP.CD</w:t>
            </w:r>
          </w:p>
          <w:p>
            <w:pPr>
              <w:pStyle w:val="style0"/>
              <w:spacing w:after="0" w:before="0" w:line="100" w:lineRule="atLeast"/>
            </w:pPr>
            <w:r>
              <w:rPr>
                <w:rFonts w:ascii="Courier New" w:cs="Courier New" w:hAnsi="Courier New"/>
                <w:sz w:val="16"/>
                <w:szCs w:val="16"/>
              </w:rPr>
              <w:t>1    CA  Canada 1960             NA       25.01942          83.19244     2012986400      1.710e+08       2294.569</w:t>
            </w:r>
          </w:p>
          <w:p>
            <w:pPr>
              <w:pStyle w:val="style0"/>
              <w:spacing w:after="0" w:before="0" w:line="100" w:lineRule="atLeast"/>
            </w:pPr>
            <w:r>
              <w:rPr>
                <w:rFonts w:ascii="Courier New" w:cs="Courier New" w:hAnsi="Courier New"/>
                <w:sz w:val="16"/>
                <w:szCs w:val="16"/>
              </w:rPr>
              <w:t>2    CA  Canada 1961        984.989       18.36862          83.65490     2296085100      1.747e+09       2231.294</w:t>
            </w:r>
          </w:p>
          <w:p>
            <w:pPr>
              <w:pStyle w:val="style0"/>
              <w:spacing w:after="0" w:before="0" w:line="100" w:lineRule="atLeast"/>
            </w:pPr>
            <w:r>
              <w:rPr>
                <w:rFonts w:ascii="Courier New" w:cs="Courier New" w:hAnsi="Courier New"/>
                <w:sz w:val="16"/>
                <w:szCs w:val="16"/>
              </w:rPr>
              <w:t>3    CA  Canada 1962       1595.418       10.51505          84.33322     2561922010      1.071e+09       2255.230</w:t>
            </w:r>
          </w:p>
          <w:p>
            <w:pPr>
              <w:pStyle w:val="style0"/>
              <w:spacing w:after="0" w:before="0" w:line="100" w:lineRule="atLeast"/>
            </w:pPr>
            <w:r>
              <w:rPr>
                <w:rFonts w:ascii="Courier New" w:cs="Courier New" w:hAnsi="Courier New"/>
                <w:sz w:val="16"/>
                <w:szCs w:val="16"/>
              </w:rPr>
              <w:t>4    CA  Canada 1963       1838.864       11.42195          85.34442     2615182920      1.017e+09       2354.839</w:t>
            </w:r>
          </w:p>
          <w:p>
            <w:pPr>
              <w:pStyle w:val="style0"/>
              <w:spacing w:after="0" w:before="0" w:line="100" w:lineRule="atLeast"/>
            </w:pPr>
            <w:r>
              <w:rPr>
                <w:rFonts w:ascii="Courier New" w:cs="Courier New" w:hAnsi="Courier New"/>
                <w:sz w:val="16"/>
                <w:szCs w:val="16"/>
              </w:rPr>
              <w:t>5    CA  Canada 1964       1527.185       10.00631          85.42013     2893026720      7.280e+08       2529.518</w:t>
            </w:r>
          </w:p>
          <w:p>
            <w:pPr>
              <w:pStyle w:val="style0"/>
              <w:spacing w:after="0" w:before="0" w:line="100" w:lineRule="atLeast"/>
            </w:pPr>
            <w:r>
              <w:rPr>
                <w:rFonts w:ascii="Courier New" w:cs="Courier New" w:hAnsi="Courier New"/>
                <w:sz w:val="16"/>
                <w:szCs w:val="16"/>
              </w:rPr>
              <w:t>6    CA  Canada 1965       1730.392       11.53602          86.21466     3040845600      5.270e+08       2739.586</w:t>
            </w:r>
          </w:p>
          <w:p>
            <w:pPr>
              <w:pStyle w:val="style0"/>
              <w:spacing w:after="0" w:before="0" w:line="100" w:lineRule="atLeast"/>
            </w:pPr>
            <w:r>
              <w:rPr>
                <w:rFonts w:ascii="Courier New" w:cs="Courier New" w:hAnsi="Courier New"/>
                <w:sz w:val="16"/>
                <w:szCs w:val="16"/>
              </w:rPr>
              <w:t xml:space="preserve">  </w:t>
            </w:r>
            <w:r>
              <w:rPr>
                <w:rFonts w:ascii="Courier New" w:cs="Courier New" w:hAnsi="Courier New"/>
                <w:sz w:val="16"/>
                <w:szCs w:val="16"/>
              </w:rPr>
              <w:t>SH.DYN.MORT TX.VAL.MRCH.CD.WT  GDPPCKD AG.PRD.CREL.MT SP.POP.DPND SP.POP.TOTL EN.URB.LCTY.UR.ZS SP.URB.TOTL.IN.ZS</w:t>
            </w:r>
          </w:p>
          <w:p>
            <w:pPr>
              <w:pStyle w:val="style0"/>
              <w:spacing w:after="0" w:before="0" w:line="100" w:lineRule="atLeast"/>
            </w:pPr>
            <w:r>
              <w:rPr>
                <w:rFonts w:ascii="Courier New" w:cs="Courier New" w:hAnsi="Courier New"/>
                <w:sz w:val="16"/>
                <w:szCs w:val="16"/>
              </w:rPr>
              <w:t>1        32.6        5818300000 13499.54             NA    70.66209    17909009          14.10340           69.0610</w:t>
            </w:r>
          </w:p>
          <w:p>
            <w:pPr>
              <w:pStyle w:val="style0"/>
              <w:spacing w:after="0" w:before="0" w:line="100" w:lineRule="atLeast"/>
            </w:pPr>
            <w:r>
              <w:rPr>
                <w:rFonts w:ascii="Courier New" w:cs="Courier New" w:hAnsi="Courier New"/>
                <w:sz w:val="16"/>
                <w:szCs w:val="16"/>
              </w:rPr>
              <w:t>2        31.6        6085260000 13650.65       16730306    70.95974    18271000          14.34011           69.8272</w:t>
            </w:r>
          </w:p>
          <w:p>
            <w:pPr>
              <w:pStyle w:val="style0"/>
              <w:spacing w:after="0" w:before="0" w:line="100" w:lineRule="atLeast"/>
            </w:pPr>
            <w:r>
              <w:rPr>
                <w:rFonts w:ascii="Courier New" w:cs="Courier New" w:hAnsi="Courier New"/>
                <w:sz w:val="16"/>
                <w:szCs w:val="16"/>
              </w:rPr>
              <w:t>3        30.5        6212630000 14352.69       29261250    71.04911    18614000          14.39919           70.5934</w:t>
            </w:r>
          </w:p>
          <w:p>
            <w:pPr>
              <w:pStyle w:val="style0"/>
              <w:spacing w:after="0" w:before="0" w:line="100" w:lineRule="atLeast"/>
            </w:pPr>
            <w:r>
              <w:rPr>
                <w:rFonts w:ascii="Courier New" w:cs="Courier New" w:hAnsi="Courier New"/>
                <w:sz w:val="16"/>
                <w:szCs w:val="16"/>
              </w:rPr>
              <w:t>4        29.4        6776990000 14817.80       34122307    70.87631    18964000          14.45979           71.3596</w:t>
            </w:r>
          </w:p>
          <w:p>
            <w:pPr>
              <w:pStyle w:val="style0"/>
              <w:spacing w:after="0" w:before="0" w:line="100" w:lineRule="atLeast"/>
            </w:pPr>
            <w:r>
              <w:rPr>
                <w:rFonts w:ascii="Courier New" w:cs="Courier New" w:hAnsi="Courier New"/>
                <w:sz w:val="16"/>
                <w:szCs w:val="16"/>
              </w:rPr>
              <w:t>5        28.3        8037050000 15515.16       28504578    70.37828    19325000          14.51966           72.1258</w:t>
            </w:r>
          </w:p>
          <w:p>
            <w:pPr>
              <w:pStyle w:val="style0"/>
              <w:spacing w:after="0" w:before="0" w:line="100" w:lineRule="atLeast"/>
            </w:pPr>
            <w:r>
              <w:rPr>
                <w:rFonts w:ascii="Courier New" w:cs="Courier New" w:hAnsi="Courier New"/>
                <w:sz w:val="16"/>
                <w:szCs w:val="16"/>
              </w:rPr>
              <w:t>6        27.1        8473210000 16248.04       32228771    69.52798    19678000          14.59111           72.8920</w:t>
            </w:r>
          </w:p>
          <w:p>
            <w:pPr>
              <w:pStyle w:val="style0"/>
              <w:spacing w:after="0" w:before="0" w:line="100" w:lineRule="atLeast"/>
            </w:pPr>
            <w:r>
              <w:rPr>
                <w:rFonts w:ascii="Courier New" w:cs="Courier New" w:hAnsi="Courier New"/>
                <w:sz w:val="16"/>
                <w:szCs w:val="16"/>
              </w:rPr>
              <w:t xml:space="preserve">  </w:t>
            </w:r>
            <w:r>
              <w:rPr>
                <w:rFonts w:ascii="Courier New" w:cs="Courier New" w:hAnsi="Courier New"/>
                <w:sz w:val="16"/>
                <w:szCs w:val="16"/>
              </w:rPr>
              <w:t>SP.DYN.TFRT.IN AG.LND.AGRI.ZS EN.ATM.CO2E.PC EG.USE.ELEC.KH.PC</w:t>
            </w:r>
          </w:p>
          <w:p>
            <w:pPr>
              <w:pStyle w:val="style0"/>
              <w:spacing w:after="0" w:before="0" w:line="100" w:lineRule="atLeast"/>
            </w:pPr>
            <w:r>
              <w:rPr>
                <w:rFonts w:ascii="Courier New" w:cs="Courier New" w:hAnsi="Courier New"/>
                <w:sz w:val="16"/>
                <w:szCs w:val="16"/>
              </w:rPr>
              <w:t>1          3.811             NA       10.77085          5630.630</w:t>
            </w:r>
          </w:p>
          <w:p>
            <w:pPr>
              <w:pStyle w:val="style0"/>
              <w:spacing w:after="0" w:before="0" w:line="100" w:lineRule="atLeast"/>
            </w:pPr>
            <w:r>
              <w:rPr>
                <w:rFonts w:ascii="Courier New" w:cs="Courier New" w:hAnsi="Courier New"/>
                <w:sz w:val="16"/>
                <w:szCs w:val="16"/>
              </w:rPr>
              <w:t>2          3.753       7.678553       10.62790          5605.112</w:t>
            </w:r>
          </w:p>
          <w:p>
            <w:pPr>
              <w:pStyle w:val="style0"/>
              <w:spacing w:after="0" w:before="0" w:line="100" w:lineRule="atLeast"/>
            </w:pPr>
            <w:r>
              <w:rPr>
                <w:rFonts w:ascii="Courier New" w:cs="Courier New" w:hAnsi="Courier New"/>
                <w:sz w:val="16"/>
                <w:szCs w:val="16"/>
              </w:rPr>
              <w:t>3          3.681       7.692629       11.13063          5791.125</w:t>
            </w:r>
          </w:p>
          <w:p>
            <w:pPr>
              <w:pStyle w:val="style0"/>
              <w:spacing w:after="0" w:before="0" w:line="100" w:lineRule="atLeast"/>
            </w:pPr>
            <w:r>
              <w:rPr>
                <w:rFonts w:ascii="Courier New" w:cs="Courier New" w:hAnsi="Courier New"/>
                <w:sz w:val="16"/>
                <w:szCs w:val="16"/>
              </w:rPr>
              <w:t>4          3.607       7.706705       11.13210          5966.041</w:t>
            </w:r>
          </w:p>
          <w:p>
            <w:pPr>
              <w:pStyle w:val="style0"/>
              <w:spacing w:after="0" w:before="0" w:line="100" w:lineRule="atLeast"/>
            </w:pPr>
            <w:r>
              <w:rPr>
                <w:rFonts w:ascii="Courier New" w:cs="Courier New" w:hAnsi="Courier New"/>
                <w:sz w:val="16"/>
                <w:szCs w:val="16"/>
              </w:rPr>
              <w:t>5          3.456       7.720671       12.30537          6468.926</w:t>
            </w:r>
          </w:p>
          <w:p>
            <w:pPr>
              <w:pStyle w:val="style0"/>
              <w:spacing w:after="0" w:before="0" w:line="100" w:lineRule="atLeast"/>
            </w:pPr>
            <w:r>
              <w:rPr>
                <w:rFonts w:ascii="Courier New" w:cs="Courier New" w:hAnsi="Courier New"/>
                <w:sz w:val="16"/>
                <w:szCs w:val="16"/>
              </w:rPr>
              <w:t>6          3.115       7.734857       12.81400          6909.899</w:t>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This data frame contains about 20 economic indicators for 9 countries, for the period 1960 to 2011.</w:t>
            </w:r>
          </w:p>
        </w:tc>
      </w:tr>
      <w:tr>
        <w:trPr>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5</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bookmarkStart w:id="1" w:name="__DdeLink__183_1900650692"/>
            <w:bookmarkStart w:id="2" w:name="__DdeLink__183_1900650692"/>
            <w:bookmarkEnd w:id="2"/>
            <w:r>
              <w:rPr/>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 xml:space="preserve">The column names are the codes used by the world bank database. We’ll use </w:t>
            </w:r>
            <w:ins w:author="Christophe " w:date="2014-03-02T15:20:00Z" w:id="4">
              <w:r>
                <w:rPr/>
                <w:t>the</w:t>
              </w:r>
            </w:ins>
            <w:del w:author="Christophe " w:date="2014-03-02T15:20:00Z" w:id="5">
              <w:r>
                <w:rPr/>
                <w:delText>a</w:delText>
              </w:r>
            </w:del>
            <w:r>
              <w:rPr/>
              <w:t xml:space="preserve"> vector </w:t>
            </w:r>
            <w:r>
              <w:rPr>
                <w:i/>
                <w:iCs/>
              </w:rPr>
              <w:t>codeToName</w:t>
            </w:r>
            <w:r>
              <w:rPr/>
              <w:t xml:space="preserve"> to translate a code into something more human-readable. </w:t>
            </w:r>
          </w:p>
        </w:tc>
      </w:tr>
      <w:tr>
        <w:trPr>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6</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Open timeSeries/UI.R, timeSeries/server.R and global.R in the editor.</w:t>
            </w:r>
          </w:p>
          <w:p>
            <w:pPr>
              <w:pStyle w:val="style0"/>
              <w:spacing w:after="0" w:before="0" w:line="100" w:lineRule="atLeast"/>
            </w:pPr>
            <w:r>
              <w:rPr/>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 xml:space="preserve">Let’s have a look at the code. Open timeSeries/UI.R, timeSeries/server.R and timeSeries/global.R in the editor. </w:t>
            </w:r>
          </w:p>
        </w:tc>
      </w:tr>
      <w:tr>
        <w:trPr>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7</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Switch to global.R</w:t>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We don’t want to present the cryptic column names to the user, so both UI.R and server.R will need to have access to codeToName (and nameToCode, its reverse) to be able to display the full name of the indicators. We therefore store them in global.R</w:t>
            </w:r>
          </w:p>
        </w:tc>
      </w:tr>
      <w:tr>
        <w:trPr>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8</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r>
      <w:tr>
        <w:trPr>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9</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Switch to server.R</w:t>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We only need the data to be loaded once, so we put the code outside shinyServer().</w:t>
            </w:r>
          </w:p>
          <w:p>
            <w:pPr>
              <w:pStyle w:val="style0"/>
              <w:spacing w:after="0" w:before="0" w:line="100" w:lineRule="atLeast"/>
            </w:pPr>
            <w:r>
              <w:rPr/>
            </w:r>
          </w:p>
        </w:tc>
      </w:tr>
      <w:tr>
        <w:trPr>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10</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The ggplot contains 2 layers: a geom_line for a continuous line and a geom_point for each data point.</w:t>
            </w:r>
          </w:p>
          <w:p>
            <w:pPr>
              <w:pStyle w:val="style0"/>
              <w:spacing w:after="0" w:before="0" w:line="100" w:lineRule="atLeast"/>
            </w:pPr>
            <w:r>
              <w:rPr/>
              <w:t xml:space="preserve">Xlab and ylab set the axes’ titles with the indicators </w:t>
            </w:r>
            <w:ins w:author="Christophe " w:date="2014-03-02T15:21:00Z" w:id="6">
              <w:r>
                <w:rPr/>
                <w:t>descriptions</w:t>
              </w:r>
            </w:ins>
            <w:r>
              <w:rPr/>
              <w:commentReference w:id="2"/>
            </w:r>
            <w:r>
              <w:rPr/>
              <w:commentReference w:id="3"/>
            </w:r>
            <w:r>
              <w:rPr/>
              <w:t>.</w:t>
            </w:r>
          </w:p>
        </w:tc>
      </w:tr>
      <w:tr>
        <w:trPr>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11</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To switch the log-scale on, we simply add scale_y_log10() to the ggplot</w:t>
            </w:r>
            <w:ins w:author="Christophe " w:date="2014-03-02T15:24:00Z" w:id="7">
              <w:r>
                <w:rPr/>
                <w:t xml:space="preserve"> object p</w:t>
              </w:r>
            </w:ins>
            <w:r>
              <w:rPr/>
              <w:t>.</w:t>
            </w:r>
          </w:p>
        </w:tc>
      </w:tr>
      <w:tr>
        <w:trPr>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12</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In command line:</w:t>
            </w:r>
          </w:p>
          <w:p>
            <w:pPr>
              <w:pStyle w:val="style0"/>
              <w:spacing w:after="0" w:before="0" w:line="100" w:lineRule="atLeast"/>
            </w:pPr>
            <w:r>
              <w:rPr/>
              <w:t>shiny::runApp(“timeSeries”)</w:t>
            </w:r>
          </w:p>
          <w:p>
            <w:pPr>
              <w:pStyle w:val="style0"/>
              <w:spacing w:after="0" w:before="0" w:line="100" w:lineRule="atLeast"/>
            </w:pPr>
            <w:r>
              <w:rPr/>
              <w:drawing>
                <wp:inline distB="0" distL="0" distR="0" distT="0">
                  <wp:extent cx="2468245" cy="9144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468245" cy="914400"/>
                          </a:xfrm>
                          <a:prstGeom prst="rect">
                            <a:avLst/>
                          </a:prstGeom>
                          <a:noFill/>
                          <a:ln w="9525">
                            <a:noFill/>
                            <a:miter lim="800000"/>
                            <a:headEnd/>
                            <a:tailEnd/>
                          </a:ln>
                        </pic:spPr>
                      </pic:pic>
                    </a:graphicData>
                  </a:graphic>
                </wp:inline>
              </w:drawing>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To see it in action, run:</w:t>
            </w:r>
          </w:p>
          <w:p>
            <w:pPr>
              <w:pStyle w:val="style0"/>
              <w:spacing w:after="0" w:before="0" w:line="100" w:lineRule="atLeast"/>
            </w:pPr>
            <w:r>
              <w:rPr/>
              <w:t>shiny::runApp(“timeSeries”)</w:t>
            </w:r>
          </w:p>
          <w:p>
            <w:pPr>
              <w:pStyle w:val="style0"/>
              <w:spacing w:after="0" w:before="0" w:line="100" w:lineRule="atLeast"/>
            </w:pPr>
            <w:r>
              <w:rPr/>
            </w:r>
          </w:p>
          <w:p>
            <w:pPr>
              <w:pStyle w:val="style0"/>
              <w:spacing w:after="0" w:before="0" w:line="100" w:lineRule="atLeast"/>
            </w:pPr>
            <w:r>
              <w:rPr/>
              <w:t>The dropdown menu and the y-axis label have descriptive names.</w:t>
            </w:r>
          </w:p>
          <w:p>
            <w:pPr>
              <w:pStyle w:val="style0"/>
              <w:spacing w:after="0" w:before="0" w:line="100" w:lineRule="atLeast"/>
            </w:pPr>
            <w:r>
              <w:rPr/>
            </w:r>
          </w:p>
          <w:p>
            <w:pPr>
              <w:pStyle w:val="style0"/>
              <w:spacing w:after="0" w:before="0" w:line="100" w:lineRule="atLeast"/>
            </w:pPr>
            <w:r>
              <w:rPr/>
              <w:t xml:space="preserve">Clicking on log scale toggles the log scale on the y axis on and off </w:t>
            </w:r>
          </w:p>
          <w:p>
            <w:pPr>
              <w:pStyle w:val="style0"/>
              <w:spacing w:after="0" w:before="0" w:line="100" w:lineRule="atLeast"/>
            </w:pPr>
            <w:r>
              <w:rPr/>
            </w:r>
          </w:p>
          <w:p>
            <w:pPr>
              <w:pStyle w:val="style0"/>
              <w:spacing w:after="0" w:before="0" w:line="100" w:lineRule="atLeast"/>
            </w:pPr>
            <w:r>
              <w:rPr/>
              <w:t xml:space="preserve"> </w:t>
            </w:r>
          </w:p>
        </w:tc>
      </w:tr>
      <w:tr>
        <w:trPr>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13</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r>
      <w:tr>
        <w:trPr>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14</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r>
      <w:tr>
        <w:trPr>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15</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r>
      <w:tr>
        <w:trPr>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16</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shd w:fill="C0C0C0" w:val="clear"/>
              </w:rPr>
              <w:t>Conclusion:</w:t>
            </w:r>
            <w:r>
              <w:rPr>
                <w:lang w:eastAsia="en-IN"/>
              </w:rPr>
              <w:t>The video concludes by showing the viewer that the goal has been achieved, and reminding them why they should be happy about that. A PowerPoint summary slide with the key points emphasized would make it easier for the viewer to remember what was covered in the video</w:t>
            </w:r>
          </w:p>
          <w:p>
            <w:pPr>
              <w:pStyle w:val="style0"/>
              <w:spacing w:after="0" w:before="0" w:line="100" w:lineRule="atLeast"/>
            </w:pPr>
            <w:r>
              <w:rPr/>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Back to PPT</w:t>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ins w:author="Christophe " w:date="2014-03-02T15:21:00Z" w:id="8">
              <w:r>
                <w:rPr/>
                <w:t>In th</w:t>
              </w:r>
            </w:ins>
            <w:ins w:author="Christophe " w:date="2014-03-02T15:22:00Z" w:id="9">
              <w:r>
                <w:rPr/>
                <w:t>is video, w</w:t>
              </w:r>
            </w:ins>
            <w:del w:author="Christophe " w:date="2014-03-02T15:22:00Z" w:id="10">
              <w:r>
                <w:rPr/>
                <w:delText>W</w:delText>
              </w:r>
            </w:del>
            <w:r>
              <w:rPr/>
              <w:t>e built the time series interface for our dashboard. We saw how to map cryptic column names to more readable descriptions, where to put global variables and how to add a logarithmic scale to a plot</w:t>
            </w:r>
            <w:r>
              <w:rPr/>
              <w:commentReference w:id="4"/>
            </w:r>
            <w:r>
              <w:rPr/>
              <w:t>.</w:t>
            </w:r>
          </w:p>
          <w:p>
            <w:pPr>
              <w:pStyle w:val="style0"/>
              <w:spacing w:after="0" w:before="0" w:line="100" w:lineRule="atLeast"/>
            </w:pPr>
            <w:r>
              <w:rPr/>
            </w:r>
          </w:p>
          <w:p>
            <w:pPr>
              <w:pStyle w:val="style0"/>
              <w:spacing w:after="0" w:before="0" w:line="100" w:lineRule="atLeast"/>
            </w:pPr>
            <w:r>
              <w:rPr/>
              <w:t>In the next video, we’ll see how to make bubble charts.</w:t>
            </w:r>
          </w:p>
        </w:tc>
      </w:tr>
    </w:tbl>
    <w:p>
      <w:pPr>
        <w:pStyle w:val="style0"/>
      </w:pPr>
      <w:r>
        <w:rPr/>
      </w:r>
    </w:p>
    <w:p>
      <w:pPr>
        <w:pStyle w:val="style0"/>
        <w:widowControl/>
        <w:tabs>
          <w:tab w:leader="none" w:pos="720" w:val="left"/>
        </w:tabs>
        <w:suppressAutoHyphens w:val="true"/>
        <w:spacing w:after="200" w:before="0" w:line="276" w:lineRule="auto"/>
      </w:pPr>
      <w:r>
        <w:rPr/>
      </w:r>
    </w:p>
    <w:sectPr>
      <w:type w:val="nextPage"/>
      <w:pgSz w:h="15840" w:w="12240"/>
      <w:pgMar w:bottom="1440" w:footer="0" w:gutter="0" w:header="0" w:left="1440" w:right="1440" w:top="1440"/>
      <w:pgNumType w:fmt="decimal"/>
      <w:formProt w:val="false"/>
      <w:textDirection w:val="lrTb"/>
      <w:docGrid w:charSpace="12288" w:linePitch="36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Richie Cotton" w:date="2013-11-26T22:08:00Z" w:id="0">
    <w:p>
      <w:r>
        <w:rPr>
          <w:rFonts w:ascii="Segoe UI" w:cs="Calibri" w:eastAsia="SimSun" w:hAnsi="Segoe UI"/>
          <w:sz w:val="20"/>
        </w:rPr>
        <w:t>Did this come from the WDI package?</w:t>
      </w:r>
    </w:p>
    <w:p>
      <w:r>
        <w:rPr/>
      </w:r>
    </w:p>
    <w:p>
      <w:r>
        <w:rPr/>
      </w:r>
    </w:p>
  </w:comment>
  <w:comment w:author="CL" w:date="2014-01-10T23:32:00Z" w:id="1">
    <w:p>
      <w:r>
        <w:rPr/>
        <w:t>Yes, originally.</w:t>
      </w:r>
    </w:p>
    <w:p>
      <w:r>
        <w:rPr/>
      </w:r>
    </w:p>
    <w:p>
      <w:r>
        <w:rPr/>
      </w:r>
    </w:p>
  </w:comment>
  <w:comment w:author="Alastair Sanderson" w:date="2013-11-24T15:22:00Z" w:id="2">
    <w:p>
      <w:r>
        <w:rPr>
          <w:rFonts w:ascii="Ubuntu" w:hAnsi="Ubuntu"/>
          <w:sz w:val="20"/>
        </w:rPr>
        <w:t>“indicator descriptions”?</w:t>
      </w:r>
    </w:p>
    <w:p>
      <w:r>
        <w:rPr/>
      </w:r>
    </w:p>
    <w:p>
      <w:r>
        <w:rPr/>
      </w:r>
    </w:p>
  </w:comment>
  <w:comment w:author="CL" w:date="2014-01-10T23:40:00Z" w:id="3">
    <w:p>
      <w:r>
        <w:rPr/>
        <w:t>Just the indicators, not their descriptions – which are a few sentence long.</w:t>
      </w:r>
    </w:p>
    <w:p>
      <w:r>
        <w:rPr/>
      </w:r>
    </w:p>
    <w:p>
      <w:r>
        <w:rPr/>
      </w:r>
    </w:p>
  </w:comment>
  <w:comment w:author="Hyacintha D'Souza" w:date="2013-10-17T18:40:00Z" w:id="4">
    <w:p>
      <w:r>
        <w:rPr/>
        <w:t>Please mention what will be covered in the next video</w:t>
      </w:r>
    </w:p>
    <w:p>
      <w:r>
        <w:rPr/>
      </w:r>
    </w:p>
    <w:p>
      <w:r>
        <w:rPr/>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DejaVu Sans" w:hAnsi="Calibri"/>
      <w:color w:val="00000A"/>
      <w:sz w:val="22"/>
      <w:szCs w:val="22"/>
      <w:lang w:bidi="ar-SA" w:eastAsia="en-US" w:val="en-US"/>
    </w:rPr>
  </w:style>
  <w:style w:styleId="style15" w:type="character">
    <w:name w:val="Default Paragraph Font"/>
    <w:next w:val="style15"/>
    <w:rPr/>
  </w:style>
  <w:style w:styleId="style16" w:type="character">
    <w:name w:val="annotation reference"/>
    <w:basedOn w:val="style15"/>
    <w:next w:val="style16"/>
    <w:rPr>
      <w:sz w:val="16"/>
      <w:szCs w:val="16"/>
    </w:rPr>
  </w:style>
  <w:style w:styleId="style17" w:type="character">
    <w:name w:val="Comment Text Char"/>
    <w:basedOn w:val="style15"/>
    <w:next w:val="style17"/>
    <w:rPr>
      <w:sz w:val="20"/>
      <w:szCs w:val="20"/>
    </w:rPr>
  </w:style>
  <w:style w:styleId="style18" w:type="character">
    <w:name w:val="Comment Subject Char"/>
    <w:basedOn w:val="style17"/>
    <w:next w:val="style18"/>
    <w:rPr>
      <w:b/>
      <w:bCs/>
      <w:sz w:val="20"/>
      <w:szCs w:val="20"/>
    </w:rPr>
  </w:style>
  <w:style w:styleId="style19" w:type="character">
    <w:name w:val="Balloon Text Char"/>
    <w:basedOn w:val="style15"/>
    <w:next w:val="style19"/>
    <w:rPr>
      <w:rFonts w:ascii="Tahoma" w:cs="Tahoma" w:hAnsi="Tahoma"/>
      <w:sz w:val="16"/>
      <w:szCs w:val="16"/>
    </w:rPr>
  </w:style>
  <w:style w:styleId="style20" w:type="character">
    <w:name w:val="Intense Quote Char"/>
    <w:basedOn w:val="style15"/>
    <w:next w:val="style20"/>
    <w:rPr>
      <w:b/>
      <w:bCs/>
      <w:i/>
      <w:iCs/>
      <w:color w:val="4F81BD"/>
    </w:rPr>
  </w:style>
  <w:style w:styleId="style21" w:type="character">
    <w:name w:val="Header Char"/>
    <w:basedOn w:val="style15"/>
    <w:next w:val="style21"/>
    <w:rPr/>
  </w:style>
  <w:style w:styleId="style22" w:type="character">
    <w:name w:val="Footer Char"/>
    <w:basedOn w:val="style15"/>
    <w:next w:val="style22"/>
    <w:rPr/>
  </w:style>
  <w:style w:styleId="style23" w:type="character">
    <w:name w:val="ListLabel 1"/>
    <w:next w:val="style23"/>
    <w:rPr>
      <w:rFonts w:cs="Courier New"/>
    </w:rPr>
  </w:style>
  <w:style w:styleId="style24" w:type="paragraph">
    <w:name w:val="Heading"/>
    <w:basedOn w:val="style0"/>
    <w:next w:val="style25"/>
    <w:pPr>
      <w:keepNext/>
      <w:spacing w:after="120" w:before="240"/>
    </w:pPr>
    <w:rPr>
      <w:rFonts w:ascii="Liberation Sans" w:cs="Lohit Hindi" w:eastAsia="WenQuanYi Micro Hei" w:hAnsi="Liberation Sans"/>
      <w:sz w:val="28"/>
      <w:szCs w:val="28"/>
    </w:rPr>
  </w:style>
  <w:style w:styleId="style25" w:type="paragraph">
    <w:name w:val="Text body"/>
    <w:basedOn w:val="style0"/>
    <w:next w:val="style25"/>
    <w:pPr>
      <w:spacing w:after="120" w:before="0"/>
    </w:pPr>
    <w:rPr/>
  </w:style>
  <w:style w:styleId="style26" w:type="paragraph">
    <w:name w:val="List"/>
    <w:next w:val="style26"/>
    <w:pPr>
      <w:widowControl w:val="false"/>
      <w:tabs>
        <w:tab w:leader="none" w:pos="709" w:val="left"/>
      </w:tabs>
      <w:suppressAutoHyphens w:val="true"/>
    </w:pPr>
    <w:rPr>
      <w:rFonts w:ascii="Liberation Serif" w:cs="Lohit Hindi" w:eastAsia="WenQuanYi Micro Hei" w:hAnsi="Liberation Serif"/>
      <w:color w:val="auto"/>
      <w:sz w:val="24"/>
      <w:szCs w:val="24"/>
      <w:lang w:bidi="hi-IN" w:eastAsia="zh-CN" w:val="en-GB"/>
    </w:rPr>
  </w:style>
  <w:style w:styleId="style27" w:type="paragraph">
    <w:name w:val="Caption"/>
    <w:basedOn w:val="style0"/>
    <w:next w:val="style27"/>
    <w:pPr>
      <w:suppressLineNumbers/>
      <w:spacing w:after="120" w:before="120"/>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Text Body"/>
    <w:basedOn w:val="style0"/>
    <w:next w:val="style29"/>
    <w:pPr>
      <w:widowControl w:val="false"/>
      <w:tabs>
        <w:tab w:leader="none" w:pos="425" w:val="left"/>
      </w:tabs>
      <w:spacing w:after="0" w:before="113"/>
    </w:pPr>
    <w:rPr>
      <w:rFonts w:cs="Tahoma" w:eastAsia="Arial"/>
      <w:color w:val="800000"/>
      <w:sz w:val="24"/>
      <w:szCs w:val="24"/>
      <w:lang w:bidi="hi-IN" w:eastAsia="zh-CN" w:val="en-GB"/>
    </w:rPr>
  </w:style>
  <w:style w:styleId="style30" w:type="paragraph">
    <w:name w:val="caption"/>
    <w:basedOn w:val="style0"/>
    <w:next w:val="style30"/>
    <w:pPr>
      <w:suppressLineNumbers/>
      <w:spacing w:after="120" w:before="120"/>
    </w:pPr>
    <w:rPr>
      <w:rFonts w:cs="Lohit Hindi"/>
      <w:i/>
      <w:iCs/>
      <w:sz w:val="24"/>
      <w:szCs w:val="24"/>
    </w:rPr>
  </w:style>
  <w:style w:styleId="style31" w:type="paragraph">
    <w:name w:val="Normal1"/>
    <w:next w:val="style31"/>
    <w:pPr>
      <w:widowControl/>
      <w:tabs>
        <w:tab w:leader="none" w:pos="720" w:val="left"/>
      </w:tabs>
      <w:suppressAutoHyphens w:val="true"/>
      <w:spacing w:after="200" w:before="0" w:line="276" w:lineRule="auto"/>
    </w:pPr>
    <w:rPr>
      <w:rFonts w:ascii="Calibri" w:cs="Calibri" w:eastAsia="Calibri" w:hAnsi="Calibri"/>
      <w:color w:val="000000"/>
      <w:sz w:val="22"/>
      <w:szCs w:val="22"/>
      <w:lang w:bidi="ar-SA" w:eastAsia="en-US" w:val="en-US"/>
    </w:rPr>
  </w:style>
  <w:style w:styleId="style32" w:type="paragraph">
    <w:name w:val="annotation text"/>
    <w:basedOn w:val="style0"/>
    <w:next w:val="style32"/>
    <w:pPr>
      <w:spacing w:line="100" w:lineRule="atLeast"/>
    </w:pPr>
    <w:rPr>
      <w:sz w:val="20"/>
      <w:szCs w:val="20"/>
    </w:rPr>
  </w:style>
  <w:style w:styleId="style33" w:type="paragraph">
    <w:name w:val="annotation subject"/>
    <w:basedOn w:val="style32"/>
    <w:next w:val="style33"/>
    <w:pPr/>
    <w:rPr>
      <w:b/>
      <w:bCs/>
    </w:rPr>
  </w:style>
  <w:style w:styleId="style34" w:type="paragraph">
    <w:name w:val="Balloon Text"/>
    <w:basedOn w:val="style0"/>
    <w:next w:val="style34"/>
    <w:pPr>
      <w:spacing w:after="0" w:before="0" w:line="100" w:lineRule="atLeast"/>
    </w:pPr>
    <w:rPr>
      <w:rFonts w:ascii="Tahoma" w:cs="Tahoma" w:hAnsi="Tahoma"/>
      <w:sz w:val="16"/>
      <w:szCs w:val="16"/>
    </w:rPr>
  </w:style>
  <w:style w:styleId="style35" w:type="paragraph">
    <w:name w:val="Intense Quote"/>
    <w:basedOn w:val="style0"/>
    <w:next w:val="style35"/>
    <w:pPr>
      <w:pBdr>
        <w:top w:color="000001" w:space="0" w:sz="6" w:val="single"/>
        <w:left w:color="000001" w:space="0" w:sz="6" w:val="single"/>
        <w:bottom w:color="4F81BD" w:space="0" w:sz="4" w:val="single"/>
        <w:right w:color="000001" w:space="0" w:sz="6" w:val="single"/>
      </w:pBdr>
      <w:spacing w:after="280" w:before="200"/>
      <w:ind w:hanging="0" w:left="936" w:right="936"/>
    </w:pPr>
    <w:rPr>
      <w:b/>
      <w:bCs/>
      <w:i/>
      <w:iCs/>
      <w:color w:val="4F81BD"/>
    </w:rPr>
  </w:style>
  <w:style w:styleId="style36" w:type="paragraph">
    <w:name w:val="Header"/>
    <w:basedOn w:val="style0"/>
    <w:next w:val="style36"/>
    <w:pPr>
      <w:suppressLineNumbers/>
      <w:tabs>
        <w:tab w:leader="none" w:pos="4680" w:val="center"/>
        <w:tab w:leader="none" w:pos="9360" w:val="right"/>
      </w:tabs>
      <w:spacing w:after="0" w:before="0" w:line="100" w:lineRule="atLeast"/>
    </w:pPr>
    <w:rPr/>
  </w:style>
  <w:style w:styleId="style37" w:type="paragraph">
    <w:name w:val="Footer"/>
    <w:basedOn w:val="style0"/>
    <w:next w:val="style37"/>
    <w:pPr>
      <w:suppressLineNumbers/>
      <w:tabs>
        <w:tab w:leader="none" w:pos="4680" w:val="center"/>
        <w:tab w:leader="none" w:pos="9360" w:val="right"/>
      </w:tabs>
      <w:spacing w:after="0" w:before="0" w:line="100" w:lineRule="atLeast"/>
    </w:pPr>
    <w:rPr/>
  </w:style>
  <w:style w:styleId="style38" w:type="paragraph">
    <w:name w:val="List Paragraph"/>
    <w:basedOn w:val="style0"/>
    <w:next w:val="style38"/>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comments" Target="comments.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675</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2013-03-18T05:56:00.00Z</dcterms:created>
  <dc:creator>Hyacintha</dc:creator>
  <cp:lastModifiedBy>CL</cp:lastModifiedBy>
  <dcterms:modified xsi:type="dcterms:W3CDTF">2014-02-21T18:52:00.00Z</dcterms:modified>
  <cp:revision>10</cp:revision>
</cp:coreProperties>
</file>
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Video Script: Section 8 Video 1 – Designing the dashboard</w:t>
      </w:r>
    </w:p>
    <w:p>
      <w:pPr>
        <w:pStyle w:val="style37"/>
      </w:pPr>
      <w:r>
        <w:rPr/>
      </w:r>
    </w:p>
    <w:p>
      <w:pPr>
        <w:pStyle w:val="style37"/>
      </w:pPr>
      <w:r>
        <w:rPr/>
      </w:r>
    </w:p>
    <w:tbl>
      <w:tblPr>
        <w:jc w:val="left"/>
        <w:tblInd w:type="dxa" w:w="-1278"/>
        <w:tblBorders>
          <w:top w:color="00000A" w:space="0" w:sz="4" w:val="single"/>
          <w:left w:color="00000A" w:space="0" w:sz="4" w:val="single"/>
          <w:bottom w:color="00000A" w:space="0" w:sz="4" w:val="single"/>
          <w:right w:color="00000A" w:space="0" w:sz="4" w:val="single"/>
        </w:tblBorders>
      </w:tblPr>
      <w:tblGrid>
        <w:gridCol w:w="528"/>
        <w:gridCol w:w="2632"/>
        <w:gridCol w:w="4101"/>
        <w:gridCol w:w="3375"/>
      </w:tblGrid>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No.</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Description</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Action on screen</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Narration</w:t>
            </w:r>
          </w:p>
        </w:tc>
      </w:tr>
      <w:tr>
        <w:trPr>
          <w:trHeight w:hRule="atLeast" w:val="2723"/>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Introduction</w:t>
            </w:r>
          </w:p>
          <w:p>
            <w:pPr>
              <w:pStyle w:val="style0"/>
              <w:spacing w:after="0" w:before="0" w:line="100" w:lineRule="atLeast"/>
            </w:pPr>
            <w:r>
              <w:rPr>
                <w:shd w:fill="C0C0C0" w:val="clear"/>
              </w:rPr>
              <w:t>(Outcome and why it is desirable)</w:t>
            </w:r>
          </w:p>
          <w:p>
            <w:pPr>
              <w:pStyle w:val="style0"/>
              <w:spacing w:after="0" w:before="0" w:line="100" w:lineRule="atLeast"/>
            </w:pPr>
            <w:r>
              <w:rPr/>
              <w:t>This should give the viewer an idea of the outcome of the task at the beginning of the videos and set the stage and expectations of the viewer.</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Refer to P</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this section, we are going to use what we’ve learned so far to build an interactive dashboard with S</w:t>
            </w:r>
            <w:bookmarkStart w:id="0" w:name="_GoBack"/>
            <w:bookmarkEnd w:id="0"/>
            <w:r>
              <w:rPr/>
              <w:t>hiny and ggplot2.</w:t>
            </w:r>
          </w:p>
          <w:p>
            <w:pPr>
              <w:pStyle w:val="style0"/>
              <w:spacing w:after="0" w:before="0" w:line="100" w:lineRule="atLeast"/>
            </w:pPr>
            <w:r>
              <w:rPr/>
            </w:r>
          </w:p>
          <w:p>
            <w:pPr>
              <w:pStyle w:val="style0"/>
              <w:spacing w:after="0" w:before="0" w:line="100" w:lineRule="atLeast"/>
            </w:pPr>
            <w:r>
              <w:rPr/>
              <w:t>In this video, we’re going to see what we want the dashboard to look like and wh</w:t>
            </w:r>
            <w:ins w:author="Christophe " w:date="2014-03-02T15:04:00Z" w:id="0">
              <w:r>
                <w:rPr/>
                <w:t>at</w:t>
              </w:r>
            </w:ins>
            <w:del w:author="Christophe " w:date="2014-03-02T15:04:00Z" w:id="1">
              <w:r>
                <w:rPr/>
                <w:delText>y</w:delText>
              </w:r>
            </w:del>
            <w:r>
              <w:rPr/>
              <w:t xml:space="preserve"> we need to build it.</w:t>
            </w:r>
          </w:p>
        </w:tc>
      </w:tr>
      <w:tr>
        <w:trPr>
          <w:trHeight w:hRule="atLeast" w:val="1698"/>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Context(Problem/Solution)</w:t>
            </w:r>
          </w:p>
          <w:p>
            <w:pPr>
              <w:pStyle w:val="style0"/>
              <w:spacing w:after="0" w:before="0" w:line="100" w:lineRule="atLeast"/>
            </w:pPr>
            <w:r>
              <w:rPr/>
              <w:t xml:space="preserve">Present the viewer with a real-world solution and how the situation would pose as a challenge. It always helps to draw the viewer's attention using a use-case. </w:t>
            </w:r>
            <w:r>
              <w:rPr>
                <w:shd w:fill="FFFF00" w:val="clear"/>
              </w:rPr>
              <w:t>Metadata template</w:t>
            </w:r>
            <w:r>
              <w:rPr/>
              <w:t xml:space="preserve"> can be used here.</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Any data analysis starts with some exploration. With large datasets, it is not practical to generate all the possible graphs between variables in advance. Rather, we want to be able to produce graphs on demand.</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Guidance (How to do it and how it works)</w:t>
            </w:r>
            <w:r>
              <w:rPr/>
              <w:t xml:space="preserve">: </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An interactive dashboard allows the user to explore the data quickly and easily.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We’re going to build a dashboard to produce graphs from a few economic indicators from the World Bank.</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bookmarkStart w:id="1" w:name="__DdeLink__183_1900650692"/>
            <w:bookmarkStart w:id="2" w:name="__DdeLink__183_1900650692"/>
            <w:bookmarkEnd w:id="2"/>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commentReference w:id="0"/>
            </w:r>
          </w:p>
          <w:p>
            <w:pPr>
              <w:pStyle w:val="style0"/>
              <w:spacing w:after="0" w:before="0" w:line="100" w:lineRule="atLeast"/>
            </w:pPr>
            <w:r>
              <w:rPr/>
              <w:t>First let's see the final result.</w:t>
            </w:r>
            <w:r>
              <w:rPr/>
              <w:commentReference w:id="1"/>
            </w:r>
            <w:r>
              <w:rPr/>
              <w:commentReference w:id="2"/>
            </w:r>
            <w:r>
              <w:rPr/>
              <w:commentReference w:id="3"/>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Switch to R, run in the command line:</w:t>
            </w:r>
          </w:p>
          <w:p>
            <w:pPr>
              <w:pStyle w:val="style0"/>
              <w:spacing w:after="0" w:before="0" w:line="100" w:lineRule="atLeast"/>
            </w:pPr>
            <w:r>
              <w:rPr/>
              <w:t>shiny::runApp(“dashboard”)</w:t>
            </w:r>
          </w:p>
          <w:p>
            <w:pPr>
              <w:pStyle w:val="style0"/>
              <w:spacing w:after="0" w:before="0" w:line="100" w:lineRule="atLeast"/>
            </w:pPr>
            <w:r>
              <w:rPr/>
              <w:drawing>
                <wp:inline distB="0" distL="0" distR="0" distT="0">
                  <wp:extent cx="2468245" cy="11963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68245" cy="1196340"/>
                          </a:xfrm>
                          <a:prstGeom prst="rect">
                            <a:avLst/>
                          </a:prstGeom>
                          <a:noFill/>
                          <a:ln w="9525">
                            <a:noFill/>
                            <a:miter lim="800000"/>
                            <a:headEnd/>
                            <a:tailEnd/>
                          </a:ln>
                        </pic:spPr>
                      </pic:pic>
                    </a:graphicData>
                  </a:graphic>
                </wp:inline>
              </w:drawing>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Open R,</w:t>
            </w:r>
          </w:p>
          <w:p>
            <w:pPr>
              <w:pStyle w:val="style0"/>
              <w:spacing w:after="0" w:before="0" w:line="100" w:lineRule="atLeast"/>
            </w:pPr>
            <w:r>
              <w:rPr/>
              <w:t>make sure you are in the folder ‘Section 8’</w:t>
            </w:r>
          </w:p>
          <w:p>
            <w:pPr>
              <w:pStyle w:val="style0"/>
              <w:spacing w:after="0" w:before="0" w:line="100" w:lineRule="atLeast"/>
            </w:pPr>
            <w:r>
              <w:rPr/>
            </w:r>
          </w:p>
          <w:p>
            <w:pPr>
              <w:pStyle w:val="style0"/>
              <w:spacing w:after="0" w:before="0" w:line="100" w:lineRule="atLeast"/>
            </w:pPr>
            <w:r>
              <w:rPr/>
              <w:t>and launch the shiny app “dashboard”:</w:t>
            </w:r>
          </w:p>
          <w:p>
            <w:pPr>
              <w:pStyle w:val="style0"/>
              <w:spacing w:after="0" w:before="0" w:line="100" w:lineRule="atLeast"/>
            </w:pPr>
            <w:bookmarkStart w:id="3" w:name="__DdeLink__514_1511705488"/>
            <w:r>
              <w:rPr/>
              <w:t>shiny::runApp(“dashboard”)</w:t>
            </w:r>
            <w:bookmarkEnd w:id="3"/>
            <w:r>
              <w:rPr/>
              <w:commentReference w:id="4"/>
            </w:r>
            <w:r>
              <w:rPr/>
              <w:commentReference w:id="5"/>
            </w:r>
          </w:p>
          <w:p>
            <w:pPr>
              <w:pStyle w:val="style0"/>
              <w:spacing w:after="0" w:before="0" w:line="100" w:lineRule="atLeast"/>
            </w:pPr>
            <w:r>
              <w:rPr/>
            </w:r>
          </w:p>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7</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Point to the tabs</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The dashboard has two tabs: time </w:t>
            </w:r>
            <w:r>
              <w:rPr/>
              <w:commentReference w:id="6"/>
            </w:r>
            <w:r>
              <w:rPr/>
              <w:t xml:space="preserve">series and bubble chart.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8</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Select an indicator, see the graph updating. Switch on log scale.</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In the first tab, the user selects an economic indicator and sees its evolution through time for 9 countries. </w:t>
            </w:r>
          </w:p>
          <w:p>
            <w:pPr>
              <w:pStyle w:val="style0"/>
              <w:spacing w:after="0" w:before="0" w:line="100" w:lineRule="atLeast"/>
            </w:pPr>
            <w:r>
              <w:rPr/>
            </w:r>
          </w:p>
          <w:p>
            <w:pPr>
              <w:pStyle w:val="style0"/>
              <w:spacing w:after="0" w:before="0" w:line="100" w:lineRule="atLeast"/>
            </w:pPr>
            <w:r>
              <w:rPr/>
              <w:t>For example, CO2 emissions in tons per capita.</w:t>
            </w:r>
          </w:p>
          <w:p>
            <w:pPr>
              <w:pStyle w:val="style0"/>
              <w:spacing w:after="0" w:before="0" w:line="100" w:lineRule="atLeast"/>
            </w:pPr>
            <w:r>
              <w:rPr/>
            </w:r>
          </w:p>
          <w:p>
            <w:pPr>
              <w:pStyle w:val="style0"/>
              <w:spacing w:after="0" w:before="0" w:line="100" w:lineRule="atLeast"/>
            </w:pPr>
            <w:r>
              <w:rPr/>
              <w:t>The user can also plot on a log scale if they think it’s appropriate.</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9</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Switch to tab 2: bubble chart</w:t>
            </w:r>
          </w:p>
          <w:p>
            <w:pPr>
              <w:pStyle w:val="style0"/>
              <w:spacing w:after="0" w:before="0" w:line="100" w:lineRule="atLeast"/>
            </w:pPr>
            <w:r>
              <w:rPr/>
              <w:t>Change a few things to see the plot updating</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The second tab contains a bubble chart, which shows 3 indicators at once: </w:t>
            </w:r>
          </w:p>
          <w:p>
            <w:pPr>
              <w:pStyle w:val="style0"/>
              <w:spacing w:after="0" w:before="0" w:line="100" w:lineRule="atLeast"/>
            </w:pPr>
            <w:r>
              <w:rPr/>
              <w:t xml:space="preserve">on the x axis, </w:t>
            </w:r>
          </w:p>
          <w:p>
            <w:pPr>
              <w:pStyle w:val="style0"/>
              <w:spacing w:after="0" w:before="0" w:line="100" w:lineRule="atLeast"/>
            </w:pPr>
            <w:r>
              <w:rPr/>
              <w:t xml:space="preserve">on the y axis </w:t>
            </w:r>
          </w:p>
          <w:p>
            <w:pPr>
              <w:pStyle w:val="style0"/>
              <w:spacing w:after="0" w:before="0" w:line="100" w:lineRule="atLeast"/>
            </w:pPr>
            <w:r>
              <w:rPr/>
              <w:t xml:space="preserve">and </w:t>
            </w:r>
            <w:ins w:author="Christophe " w:date="2014-03-02T15:09:00Z" w:id="2">
              <w:r>
                <w:rPr/>
                <w:t xml:space="preserve">by </w:t>
              </w:r>
            </w:ins>
            <w:r>
              <w:rPr/>
              <w:t>the size of the bubble.</w:t>
            </w:r>
          </w:p>
          <w:p>
            <w:pPr>
              <w:pStyle w:val="style0"/>
              <w:spacing w:after="0" w:before="0" w:line="100" w:lineRule="atLeast"/>
            </w:pPr>
            <w:r>
              <w:rPr/>
            </w:r>
          </w:p>
          <w:p>
            <w:pPr>
              <w:pStyle w:val="style0"/>
              <w:spacing w:after="0" w:before="0" w:line="100" w:lineRule="atLeast"/>
            </w:pPr>
            <w:ins w:author="Christophe " w:date="2014-03-02T15:12:00Z" w:id="3">
              <w:r>
                <w:rPr/>
                <w:t xml:space="preserve">Each tab has different controls: a dropdown menu and a checkbox for the time series </w:t>
              </w:r>
            </w:ins>
          </w:p>
          <w:p>
            <w:pPr>
              <w:pStyle w:val="style0"/>
              <w:spacing w:after="0" w:before="0" w:line="100" w:lineRule="atLeast"/>
            </w:pPr>
            <w:r>
              <w:rPr/>
            </w:r>
          </w:p>
          <w:p>
            <w:pPr>
              <w:pStyle w:val="style0"/>
              <w:spacing w:after="0" w:before="0" w:line="100" w:lineRule="atLeast"/>
            </w:pPr>
            <w:ins w:author="Christophe " w:date="2014-03-02T15:12:00Z" w:id="4">
              <w:r>
                <w:rPr/>
                <w:t xml:space="preserve">and </w:t>
              </w:r>
            </w:ins>
          </w:p>
          <w:p>
            <w:pPr>
              <w:pStyle w:val="style0"/>
              <w:spacing w:after="0" w:before="0" w:line="100" w:lineRule="atLeast"/>
            </w:pPr>
            <w:r>
              <w:rPr/>
            </w:r>
          </w:p>
          <w:p>
            <w:pPr>
              <w:pStyle w:val="style0"/>
              <w:spacing w:after="0" w:before="0" w:line="100" w:lineRule="atLeast"/>
            </w:pPr>
            <w:ins w:author="Christophe " w:date="2014-03-02T15:12:00Z" w:id="5">
              <w:r>
                <w:rPr/>
                <w:t>2 dropdown menus and</w:t>
              </w:r>
            </w:ins>
            <w:ins w:author="Christophe " w:date="2014-03-02T15:13:00Z" w:id="6">
              <w:r>
                <w:rPr/>
                <w:t xml:space="preserve"> a slider for the bubble chart.</w:t>
              </w:r>
            </w:ins>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10</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Point to the relevant parts in the dashboard.</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pPr>
            <w:r>
              <w:rPr/>
              <w:t>To build this dashboard, we are going to need:</w:t>
            </w:r>
          </w:p>
          <w:p>
            <w:pPr>
              <w:pStyle w:val="style44"/>
              <w:numPr>
                <w:ilvl w:val="0"/>
                <w:numId w:val="1"/>
              </w:numPr>
              <w:spacing w:line="100" w:lineRule="atLeast"/>
            </w:pPr>
            <w:r>
              <w:rPr/>
              <w:t xml:space="preserve">a function that produces a </w:t>
            </w:r>
            <w:bookmarkStart w:id="4" w:name="__DdeLink__773_1939520791"/>
            <w:r>
              <w:rPr/>
              <w:t xml:space="preserve">time </w:t>
            </w:r>
            <w:bookmarkEnd w:id="4"/>
            <w:r>
              <w:rPr/>
              <w:t>series plot.</w:t>
            </w:r>
          </w:p>
          <w:p>
            <w:pPr>
              <w:pStyle w:val="style44"/>
              <w:numPr>
                <w:ilvl w:val="0"/>
                <w:numId w:val="1"/>
              </w:numPr>
              <w:spacing w:line="100" w:lineRule="atLeast"/>
            </w:pPr>
            <w:r>
              <w:rPr/>
              <w:t>a function that produces a bubble chart.</w:t>
            </w:r>
            <w:r>
              <w:rPr/>
              <w:commentReference w:id="7"/>
            </w:r>
            <w:r>
              <w:rPr/>
              <w:commentReference w:id="8"/>
            </w:r>
          </w:p>
          <w:p>
            <w:pPr>
              <w:pStyle w:val="style44"/>
              <w:numPr>
                <w:ilvl w:val="0"/>
                <w:numId w:val="1"/>
              </w:numPr>
              <w:spacing w:line="100" w:lineRule="atLeast"/>
            </w:pPr>
            <w:r>
              <w:rPr/>
            </w:r>
          </w:p>
          <w:p>
            <w:pPr>
              <w:pStyle w:val="style44"/>
              <w:numPr>
                <w:ilvl w:val="0"/>
                <w:numId w:val="1"/>
              </w:numPr>
              <w:spacing w:line="100" w:lineRule="atLeast"/>
            </w:pPr>
            <w:r>
              <w:rPr/>
              <w:t>a way to change the user interface depending on which tab is active: the controls are different in the 2 tabs.</w:t>
            </w:r>
          </w:p>
          <w:p>
            <w:pPr>
              <w:pStyle w:val="style44"/>
              <w:numPr>
                <w:ilvl w:val="0"/>
                <w:numId w:val="1"/>
              </w:numPr>
              <w:spacing w:after="20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Conclusion:</w:t>
            </w:r>
            <w:r>
              <w:rPr>
                <w:lang w:eastAsia="en-IN"/>
              </w:rPr>
              <w:t>The video concludes by showing the viewer that the goal has been achieved, and reminding them why they should be happy about that. A PowerPoint summary slide with the key points emphasized would make it easier for the viewer to remember what was covered in the video</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Back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Based on  what we’ve learned so far, we are set to build an interactive dashboard with shiny and ggplot2 </w:t>
            </w:r>
            <w:del w:author="Christophe " w:date="2014-03-02T15:09:00Z" w:id="7">
              <w:r>
                <w:rPr/>
                <w:delText>which we will see in the next video</w:delText>
              </w:r>
            </w:del>
          </w:p>
          <w:p>
            <w:pPr>
              <w:pStyle w:val="style0"/>
              <w:spacing w:after="0" w:before="0" w:line="100" w:lineRule="atLeast"/>
            </w:pPr>
            <w:r>
              <w:rPr/>
            </w:r>
          </w:p>
          <w:p>
            <w:pPr>
              <w:pStyle w:val="style0"/>
              <w:spacing w:after="0" w:before="0" w:line="100" w:lineRule="atLeast"/>
            </w:pPr>
            <w:ins w:author="Christophe " w:date="2014-03-02T15:09:00Z" w:id="8">
              <w:r>
                <w:rPr/>
                <w:t>In t</w:t>
              </w:r>
            </w:ins>
            <w:ins w:author="Christophe " w:date="2014-03-02T15:10:00Z" w:id="9">
              <w:r>
                <w:rPr/>
                <w:t>he next video, we'll see how to build a time series plot.</w:t>
              </w:r>
            </w:ins>
          </w:p>
        </w:tc>
      </w:tr>
    </w:tbl>
    <w:p>
      <w:pPr>
        <w:pStyle w:val="style0"/>
      </w:pPr>
      <w:r>
        <w:rPr/>
      </w:r>
    </w:p>
    <w:p>
      <w:pPr>
        <w:pStyle w:val="style0"/>
      </w:pPr>
      <w:r>
        <w:rPr/>
      </w:r>
    </w:p>
    <w:p>
      <w:pPr>
        <w:pStyle w:val="style0"/>
      </w:pPr>
      <w:r>
        <w:rPr/>
      </w:r>
    </w:p>
    <w:p>
      <w:pPr>
        <w:pStyle w:val="style0"/>
      </w:pPr>
      <w:r>
        <w:rPr/>
      </w:r>
    </w:p>
    <w:p>
      <w:pPr>
        <w:pStyle w:val="style0"/>
        <w:widowControl/>
        <w:tabs>
          <w:tab w:leader="none" w:pos="720" w:val="left"/>
        </w:tabs>
        <w:suppressAutoHyphens w:val="true"/>
        <w:spacing w:after="200" w:before="0" w:line="276" w:lineRule="auto"/>
      </w:pPr>
      <w:ins w:author="Christophe " w:date="2014-03-02T15:14:00Z" w:id="10">
        <w:r>
          <w:rPr/>
          <w:t>f</w:t>
        </w:r>
      </w:ins>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CL" w:date="2014-01-10T23:25:00Z" w:id="0">
    <w:p>
      <w:r>
        <w:rPr/>
        <w:t xml:space="preserve">Yes, that’s why I’m presenting the GUI we’re aiming for before showing any code. </w:t>
      </w:r>
    </w:p>
    <w:p>
      <w:r>
        <w:rPr/>
        <w:t>The rationale for the layout would take too much time and is not particularly interesting in this case, so I’m leaving it out.</w:t>
      </w:r>
    </w:p>
    <w:p>
      <w:r>
        <w:rPr/>
      </w:r>
    </w:p>
    <w:p>
      <w:r>
        <w:rPr/>
      </w:r>
    </w:p>
  </w:comment>
  <w:comment w:author="Hyacintha D'Souza" w:date="2013-10-17T18:28:00Z" w:id="1">
    <w:p>
      <w:r>
        <w:rPr/>
        <w:t>This could be mentioned as “First, let’s see how we can achieve this”</w:t>
      </w:r>
    </w:p>
    <w:p>
      <w:r>
        <w:rPr/>
      </w:r>
    </w:p>
    <w:p>
      <w:r>
        <w:rPr/>
      </w:r>
    </w:p>
  </w:comment>
  <w:comment w:author="CL" w:date="2014-01-10T23:26:00Z" w:id="2">
    <w:p>
      <w:r>
        <w:rPr/>
        <w:t>Well, we’ll see the ‘how’ in the rest of the videos, it’s more the ‘what’ we’re interested in here.</w:t>
      </w:r>
    </w:p>
    <w:p>
      <w:r>
        <w:rPr/>
      </w:r>
    </w:p>
    <w:p>
      <w:r>
        <w:rPr/>
      </w:r>
    </w:p>
  </w:comment>
  <w:comment w:author="Hyacintha D'Souza" w:date="2013-10-17T18:28:00Z" w:id="3">
    <w:p>
      <w:r>
        <w:rPr/>
        <w:t>This could be mentioned as “First, let’s see how we can achieve this”</w:t>
      </w:r>
    </w:p>
    <w:p>
      <w:r>
        <w:rPr/>
      </w:r>
    </w:p>
    <w:p>
      <w:r>
        <w:rPr/>
      </w:r>
    </w:p>
  </w:comment>
  <w:comment w:author="Alastair Sanderson" w:date="2013-11-24T15:04:00Z" w:id="4">
    <w:p>
      <w:r>
        <w:rPr>
          <w:rFonts w:ascii="Ubuntu" w:hAnsi="Ubuntu"/>
          <w:sz w:val="20"/>
        </w:rPr>
        <w:t>Make sure the user changes the R working directory to that where the code files are located.</w:t>
      </w:r>
    </w:p>
    <w:p>
      <w:r>
        <w:rPr/>
      </w:r>
    </w:p>
    <w:p>
      <w:r>
        <w:rPr/>
      </w:r>
    </w:p>
  </w:comment>
  <w:comment w:author="CL" w:date="2014-01-10T23:27:00Z" w:id="5">
    <w:p>
      <w:r>
        <w:rPr/>
        <w:t>Done.</w:t>
      </w:r>
    </w:p>
    <w:p>
      <w:r>
        <w:rPr/>
      </w:r>
    </w:p>
    <w:p>
      <w:r>
        <w:rPr/>
      </w:r>
    </w:p>
  </w:comment>
  <w:comment w:author="CL" w:date="2014-01-10T23:20:00Z" w:id="6">
    <w:p>
      <w:r>
        <w:rPr/>
        <w:t>Yes. Replaced by time series.</w:t>
      </w:r>
    </w:p>
    <w:p>
      <w:r>
        <w:rPr/>
      </w:r>
    </w:p>
    <w:p>
      <w:r>
        <w:rPr/>
      </w:r>
    </w:p>
  </w:comment>
  <w:comment w:author="Richie Cotton" w:date="2014-01-10T23:18:00Z" w:id="7">
    <w:p>
      <w:r>
        <w:rPr>
          <w:rFonts w:ascii="Segoe UI" w:cs="Calibri" w:eastAsia="SimSun" w:hAnsi="Segoe UI"/>
          <w:sz w:val="20"/>
        </w:rPr>
        <w:t>Swap the order of these bullets.</w:t>
      </w:r>
    </w:p>
    <w:p>
      <w:r>
        <w:rPr/>
      </w:r>
    </w:p>
    <w:p>
      <w:r>
        <w:rPr/>
      </w:r>
    </w:p>
  </w:comment>
  <w:comment w:author="CL" w:date="2014-01-10T23:18:00Z" w:id="8">
    <w:p>
      <w:r>
        <w:rPr/>
        <w:t>Done.</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nse Quote Char"/>
    <w:basedOn w:val="style15"/>
    <w:next w:val="style20"/>
    <w:rPr>
      <w:b/>
      <w:bCs/>
      <w:i/>
      <w:iCs/>
      <w:color w:val="4F81BD"/>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next w:val="style32"/>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GB"/>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Text Body"/>
    <w:basedOn w:val="style0"/>
    <w:next w:val="style35"/>
    <w:pPr>
      <w:widowControl w:val="false"/>
      <w:tabs>
        <w:tab w:leader="none" w:pos="425" w:val="left"/>
      </w:tabs>
      <w:spacing w:after="0" w:before="113"/>
    </w:pPr>
    <w:rPr>
      <w:rFonts w:cs="Tahoma" w:eastAsia="Arial"/>
      <w:color w:val="800000"/>
      <w:sz w:val="24"/>
      <w:szCs w:val="24"/>
      <w:lang w:bidi="hi-IN" w:eastAsia="zh-CN" w:val="en-GB"/>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Normal1"/>
    <w:next w:val="style37"/>
    <w:pPr>
      <w:widowControl/>
      <w:tabs>
        <w:tab w:leader="none" w:pos="720" w:val="left"/>
      </w:tabs>
      <w:suppressAutoHyphens w:val="true"/>
      <w:spacing w:after="200" w:before="0" w:line="276" w:lineRule="auto"/>
    </w:pPr>
    <w:rPr>
      <w:rFonts w:ascii="Calibri" w:cs="Calibri" w:eastAsia="Calibri" w:hAnsi="Calibri"/>
      <w:color w:val="000000"/>
      <w:sz w:val="22"/>
      <w:szCs w:val="22"/>
      <w:lang w:bidi="ar-SA" w:eastAsia="en-US" w:val="en-US"/>
    </w:rPr>
  </w:style>
  <w:style w:styleId="style38" w:type="paragraph">
    <w:name w:val="annotation text"/>
    <w:basedOn w:val="style0"/>
    <w:next w:val="style38"/>
    <w:pPr>
      <w:spacing w:line="100" w:lineRule="atLeast"/>
    </w:pPr>
    <w:rPr>
      <w:sz w:val="20"/>
      <w:szCs w:val="20"/>
    </w:rPr>
  </w:style>
  <w:style w:styleId="style39" w:type="paragraph">
    <w:name w:val="annotation subject"/>
    <w:basedOn w:val="style38"/>
    <w:next w:val="style39"/>
    <w:pPr/>
    <w:rPr>
      <w:b/>
      <w:bCs/>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Intense Quote"/>
    <w:basedOn w:val="style0"/>
    <w:next w:val="style41"/>
    <w:pPr>
      <w:pBdr>
        <w:top w:color="000001" w:space="0" w:sz="6" w:val="single"/>
        <w:left w:color="000001" w:space="0" w:sz="6" w:val="single"/>
        <w:bottom w:color="4F81BD" w:space="0" w:sz="4" w:val="single"/>
        <w:right w:color="000001" w:space="0" w:sz="6" w:val="single"/>
      </w:pBdr>
      <w:spacing w:after="280" w:before="200"/>
      <w:ind w:hanging="0" w:left="936" w:right="936"/>
    </w:pPr>
    <w:rPr>
      <w:b/>
      <w:bCs/>
      <w:i/>
      <w:iCs/>
      <w:color w:val="4F81BD"/>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List Paragraph"/>
    <w:basedOn w:val="style0"/>
    <w:next w:val="style4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2013-03-18T05:56:00.00Z</dcterms:created>
  <dc:creator>Hyacintha</dc:creator>
  <cp:lastModifiedBy>CL</cp:lastModifiedBy>
  <dcterms:modified xsi:type="dcterms:W3CDTF">2014-02-21T18:53:00.00Z</dcterms:modified>
  <cp:revision>10</cp:revision>
</cp:coreProperties>
</file>
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8 Video 4 – Making conditional panels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8"/>
        <w:gridCol w:w="2632"/>
        <w:gridCol w:w="4101"/>
        <w:gridCol w:w="3375"/>
      </w:tblGrid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we’re going to learn how to dynamically change the user interface in Shiny.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Our dashboard will have two tabs that each require different controls. We want the interface to change depending on which tab is active.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It is possible to hide and show controls on some condition.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shiny::runApp(“conditional”)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72517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72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Let’s see an example first: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Open Rstudio and run:</w:t>
            </w:r>
          </w:p>
          <w:p>
            <w:pPr>
              <w:pStyle w:val="style0"/>
              <w:spacing w:after="0" w:before="0" w:line="100" w:lineRule="atLeast"/>
            </w:pPr>
            <w:bookmarkStart w:id="0" w:name="__DdeLink__1106_1511705488"/>
            <w:bookmarkEnd w:id="0"/>
            <w:r>
              <w:rPr/>
              <w:t>shiny::runApp(“conditional”)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folder ‘Section 8’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1" w:name="__DdeLink__183_1900650692"/>
            <w:bookmarkEnd w:id="1"/>
            <w:r>
              <w:rPr/>
              <w:t>Select ‘c’. A new control appears.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Select ‘a’ or ‘b’. The control disappears.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If you select ‘c’, a new control appears, from which you can change the value of string#1.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Select ‘a’ or ‘b’ and the control disappears. 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Click on secondTab. A new control appears.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Likewise, if you click on the second tab, a new control appears, for string#2.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This is achieved by using conditional panels. Let’s see the code.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conditional/UI.R in the editor.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conditional/UI.R in the editor.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where necessary.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sidebarPanel contains two conditionalPanels.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condition for showing/hiding is a string containing some javascript</w:t>
            </w:r>
            <w:r>
              <w:rPr/>
              <w:commentReference w:id="0"/>
            </w:r>
            <w:r>
              <w:rPr/>
              <w:commentReference w:id="1"/>
            </w:r>
            <w:r>
              <w:rPr/>
              <w:t xml:space="preserve"> but this is very similar to R. For example: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The condition for the first panel is: "input.someChoice == 'c'": the value of </w:t>
            </w:r>
            <w:r>
              <w:rPr>
                <w:shd w:fill="FFFF00" w:val="clear"/>
              </w:rPr>
              <w:t xml:space="preserve">in R: </w:t>
            </w:r>
            <w:ins w:author="Christophe " w:date="2014-03-02T20:52:00Z" w:id="0">
              <w:r>
                <w:rPr>
                  <w:shd w:fill="FFFF00" w:val="clear"/>
                </w:rPr>
                <w:t>i</w:t>
              </w:r>
            </w:ins>
            <w:r>
              <w:rPr>
                <w:shd w:fill="FFFF00" w:val="clear"/>
              </w:rPr>
              <w:t>nput$someChoice</w:t>
            </w:r>
            <w:r>
              <w:rPr/>
              <w:t xml:space="preserve"> is accessed with </w:t>
            </w:r>
            <w:r>
              <w:rPr>
                <w:shd w:fill="FFFF00" w:val="clear"/>
              </w:rPr>
              <w:t>in javascript</w:t>
            </w:r>
            <w:r>
              <w:rPr/>
              <w:commentReference w:id="2"/>
            </w:r>
            <w:r>
              <w:rPr>
                <w:shd w:fill="FFFF00" w:val="clear"/>
              </w:rPr>
              <w:t>: input.someChoice</w:t>
            </w:r>
            <w:r>
              <w:rPr/>
              <w:t>, simply replacing the $ with a dot.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When this condition is true, the panel is shown. It is built as usual, with a list of controls and text.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Highlight: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id = "theTabs"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To know whether a panel is active or not , we first give a name to the tabSet with the argument id.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value = ‘firstTab’ and value = ‘secondTab’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commentReference w:id="3"/>
            </w:r>
            <w:r>
              <w:rPr/>
              <w:commentReference w:id="4"/>
            </w:r>
            <w:r>
              <w:rPr/>
              <w:t>Each tab has a unique identifier, specified by the parameter ‘value’.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If you don’t specify the parameter value, it defaults to the title.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So to know if the second tab is active, we just need to check whether: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input$theTabs == 'secondTab'</w:t>
            </w:r>
            <w:r>
              <w:rPr/>
              <w:commentReference w:id="5"/>
            </w:r>
            <w:r>
              <w:rPr/>
              <w:commentReference w:id="6"/>
            </w:r>
            <w:r>
              <w:rPr/>
              <w:t>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Or, in javascript: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input.theTabs == 'secondTab'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ins w:author="Christophe " w:date="2014-03-02T20:53:00Z" w:id="1">
              <w:r>
                <w:rPr/>
                <w:t>In this video, w</w:t>
              </w:r>
            </w:ins>
            <w:del w:author="Christophe " w:date="2014-03-02T20:53:00Z" w:id="2">
              <w:r>
                <w:rPr/>
                <w:delText>W</w:delText>
              </w:r>
            </w:del>
            <w:r>
              <w:rPr/>
              <w:t>e’ve learned how to make the interface adaptive to the user’s selection by using conditio</w:t>
            </w:r>
            <w:bookmarkStart w:id="2" w:name="_GoBack"/>
            <w:bookmarkEnd w:id="2"/>
            <w:r>
              <w:rPr/>
              <w:t>nalPanel</w:t>
            </w:r>
            <w:r>
              <w:rPr/>
              <w:commentReference w:id="7"/>
            </w:r>
            <w:r>
              <w:rPr/>
              <w:commentReference w:id="8"/>
            </w:r>
            <w:r>
              <w:rPr/>
              <w:t>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section, we’ll build our dashboard by integrating the time series plot</w:t>
            </w:r>
            <w:ins w:author="Christophe " w:date="2014-03-02T20:54:00Z" w:id="3">
              <w:r>
                <w:rPr/>
                <w:t xml:space="preserve"> and</w:t>
              </w:r>
            </w:ins>
            <w:del w:author="Christophe " w:date="2014-03-02T20:54:00Z" w:id="4">
              <w:r>
                <w:rPr/>
                <w:delText>,</w:delText>
              </w:r>
            </w:del>
            <w:r>
              <w:rPr/>
              <w:t xml:space="preserve"> the bubble chart in two conditional panels.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Richie Cotton" w:date="2014-01-10T23:47:00Z" w:id="0">
    <w:p>
      <w:r>
        <w:rPr>
          <w:rFonts w:ascii="Segoe UI" w:cs="Calibri" w:eastAsia="SimSun" w:hAnsi="Segoe UI"/>
          <w:sz w:val="20"/>
        </w:rPr>
        <w:t>“is a string containing Javascript”  (It isn't a direct JavaScript expression.)</w:t>
      </w:r>
    </w:p>
    <w:p>
      <w:r>
        <w:rPr/>
      </w:r>
    </w:p>
    <w:p>
      <w:r>
        <w:rPr/>
      </w:r>
    </w:p>
  </w:comment>
  <w:comment w:author="CL" w:date="2014-01-10T23:47:00Z" w:id="1">
    <w:p>
      <w:r>
        <w:rPr/>
        <w:t>Done.</w:t>
      </w:r>
    </w:p>
    <w:p>
      <w:r>
        <w:rPr/>
      </w:r>
    </w:p>
    <w:p>
      <w:r>
        <w:rPr/>
      </w:r>
    </w:p>
  </w:comment>
  <w:comment w:author="CL" w:date="2014-01-10T23:47:00Z" w:id="2">
    <w:p>
      <w:r>
        <w:rPr/>
        <w:t>overlays</w:t>
      </w:r>
    </w:p>
    <w:p>
      <w:r>
        <w:rPr/>
      </w:r>
    </w:p>
    <w:p>
      <w:r>
        <w:rPr/>
      </w:r>
    </w:p>
  </w:comment>
  <w:comment w:author="CL" w:date="2014-01-11T09:51:00Z" w:id="3">
    <w:p>
      <w:r>
        <w:rPr/>
        <w:t>Done.</w:t>
      </w:r>
    </w:p>
    <w:p>
      <w:r>
        <w:rPr/>
      </w:r>
    </w:p>
    <w:p>
      <w:r>
        <w:rPr/>
      </w:r>
    </w:p>
  </w:comment>
  <w:comment w:author="CL" w:date="2014-01-11T09:51:00Z" w:id="4">
    <w:p>
      <w:r>
        <w:rPr/>
        <w:t>Done.</w:t>
      </w:r>
    </w:p>
    <w:p>
      <w:r>
        <w:rPr/>
      </w:r>
    </w:p>
    <w:p>
      <w:r>
        <w:rPr/>
      </w:r>
    </w:p>
  </w:comment>
  <w:comment w:author="Richie Cotton" w:date="2014-01-10T23:47:00Z" w:id="5">
    <w:p>
      <w:r>
        <w:rPr>
          <w:rFonts w:ascii="Segoe UI" w:cs="Calibri" w:eastAsia="SimSun" w:hAnsi="Segoe UI"/>
          <w:sz w:val="20"/>
        </w:rPr>
        <w:t>If you want a compound condition, how do you do logical and/or/not in JavaScript?</w:t>
      </w:r>
    </w:p>
    <w:p>
      <w:r>
        <w:rPr/>
      </w:r>
    </w:p>
    <w:p>
      <w:r>
        <w:rPr/>
      </w:r>
    </w:p>
  </w:comment>
  <w:comment w:author="CL" w:date="2014-01-11T09:57:00Z" w:id="6">
    <w:p>
      <w:r>
        <w:rPr/>
        <w:t>I think it’s better to leave this out because:</w:t>
      </w:r>
    </w:p>
    <w:p>
      <w:r>
        <w:rPr/>
        <w:t xml:space="preserve"> I don’t see an immediate use for it.</w:t>
      </w:r>
    </w:p>
    <w:p>
      <w:r>
        <w:rPr/>
        <w:t xml:space="preserve"> JS uses different symbols for this (&amp;&amp;,||) and it’d be too distracting. The less JS the better.</w:t>
      </w:r>
    </w:p>
    <w:p>
      <w:r>
        <w:rPr/>
      </w:r>
    </w:p>
    <w:p>
      <w:r>
        <w:rPr/>
      </w:r>
    </w:p>
  </w:comment>
  <w:comment w:author="Hyacintha D'Souza" w:date="2014-01-10T23:47:00Z" w:id="7">
    <w:p>
      <w:r>
        <w:rPr/>
        <w:t>Please mention what will be covered in the next video.</w:t>
      </w:r>
    </w:p>
    <w:p>
      <w:r>
        <w:rPr/>
      </w:r>
    </w:p>
    <w:p>
      <w:r>
        <w:rPr/>
      </w:r>
    </w:p>
  </w:comment>
  <w:comment w:author="CL" w:date="2014-01-11T09:52:00Z" w:id="8">
    <w:p>
      <w:r>
        <w:rPr/>
        <w:t>Done.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comments" Target="comments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2014-02-21T18:53:00.00Z</dcterms:modified>
  <cp:revision>12</cp:revision>
</cp:coreProperties>
</file>
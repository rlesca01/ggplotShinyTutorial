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8.png" ContentType="image/png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7 Video 4 – downloading a file.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386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6"/>
        <w:gridCol w:w="2629"/>
        <w:gridCol w:w="4097"/>
        <w:gridCol w:w="3383"/>
      </w:tblGrid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In this video, we are going to see how to </w:t>
            </w:r>
            <w:r>
              <w:rPr>
                <w:rFonts w:ascii="Segoe UI" w:cs="Calibri" w:eastAsia="SimSun" w:hAnsi="Segoe UI"/>
                <w:sz w:val="20"/>
              </w:rPr>
              <w:t>save data and plots into files from a Shiny  app</w:t>
            </w:r>
            <w:r>
              <w:rPr/>
              <w:commentReference w:id="0"/>
            </w:r>
            <w:r>
              <w:rPr/>
              <w:commentReference w:id="1"/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After having analysed your data in an </w:t>
            </w:r>
            <w:del w:author="Christophe " w:date="2014-03-02T12:20:00Z" w:id="0">
              <w:r>
                <w:rPr/>
                <w:delText xml:space="preserve"> </w:delText>
              </w:r>
            </w:del>
            <w:r>
              <w:rPr/>
              <w:t xml:space="preserve">interactive </w:t>
            </w:r>
            <w:ins w:author="Christophe " w:date="2014-03-02T12:20:00Z" w:id="1">
              <w:r>
                <w:rPr/>
                <w:t>webpage</w:t>
              </w:r>
            </w:ins>
            <w:del w:author="Christophe " w:date="2014-03-02T12:20:00Z" w:id="2">
              <w:r>
                <w:rPr/>
                <w:delText>graph</w:delText>
              </w:r>
            </w:del>
            <w:r>
              <w:rPr/>
              <w:t>, it would be useful to be able to save the results in a file.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Shiny makes it easy to download a file using downloadHandler(). Let’s see it in action first.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R and run: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runApp(“activity_07_04”)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21793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217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Open R and run the shiny app: </w:t>
            </w:r>
            <w:r>
              <w:rPr>
                <w:rFonts w:ascii="Courier New" w:cs="Courier New" w:hAnsi="Courier New"/>
              </w:rPr>
              <w:t>activity_07_04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shiny::runApp(“activity_07_04”)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 xml:space="preserve">the app shows the distribution of a random sample. 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Select the sample size on the left.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0" w:name="__DdeLink__183_1900650692"/>
            <w:bookmarkEnd w:id="0"/>
            <w:r>
              <w:rPr/>
              <w:t>Click on ‘download as CSV file</w:t>
            </w:r>
            <w:r>
              <w:rPr/>
              <w:commentReference w:id="2"/>
            </w:r>
            <w:r>
              <w:rPr/>
              <w:commentReference w:id="3"/>
            </w:r>
            <w:r>
              <w:rPr/>
              <w:t>’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Clicking on ‘download as a csv file’ creates a CSV file with the raw data and sends it to the browser. 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Click on ‘download as a png file’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Clicking on ‘download as a png’ creates a png image  with the data and sends it to the browser.</w:t>
            </w:r>
            <w:r>
              <w:rPr/>
              <w:commentReference w:id="4"/>
            </w:r>
            <w:r>
              <w:rPr/>
              <w:commentReference w:id="5"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UI.R and server.R in the editor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Let’s look at the code.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Go to UI.R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Highlight downloadButton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The two download buttons are built with downloadButton.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It only requires an id and a label.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Go to server.R</w:t>
            </w:r>
            <w:r>
              <w:rPr/>
              <w:commentReference w:id="6"/>
            </w:r>
            <w:r>
              <w:rPr/>
              <w:commentReference w:id="7"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Highlight downloadHandler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server.R, you need to use the reactive expression ‘downloadHandler’ to create and export a file.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filename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downloadHandler has two arguments: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filename: either a string or a function that returns a string.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Highlight content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Content: a function with one argument</w:t>
            </w:r>
            <w:r>
              <w:rPr/>
              <w:commentReference w:id="8"/>
            </w:r>
            <w:r>
              <w:rPr/>
              <w:commentReference w:id="9"/>
            </w:r>
            <w:r>
              <w:rPr/>
              <w:t xml:space="preserve"> (file) which creates the file you want to export.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You don’t usually need to specify the file type (text or binary); Shiny infers it from the file extension.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is all you need to enable the user to download a file.</w:t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Note that we declared the functions </w:t>
            </w:r>
            <w:bookmarkStart w:id="1" w:name="__DdeLink__250_1383280221"/>
            <w:r>
              <w:rPr/>
              <w:t xml:space="preserve">randomSample and makeGgplotObject </w:t>
            </w:r>
            <w:bookmarkEnd w:id="1"/>
            <w:r>
              <w:rPr/>
              <w:t xml:space="preserve">as reactive.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&lt;pause&gt;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Remember that reactive functions save their latest calculated values.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i w:val="false"/>
                <w:iCs w:val="false"/>
              </w:rPr>
              <w:t xml:space="preserve">Since </w:t>
            </w:r>
            <w:r>
              <w:rPr>
                <w:i/>
                <w:iCs/>
              </w:rPr>
              <w:t xml:space="preserve">randomSample </w:t>
            </w:r>
            <w:r>
              <w:rPr/>
              <w:t xml:space="preserve">and </w:t>
            </w:r>
            <w:r>
              <w:rPr>
                <w:i/>
                <w:iCs/>
              </w:rPr>
              <w:t>makeGgplotObject</w:t>
            </w:r>
            <w:r>
              <w:rPr/>
              <w:t xml:space="preserve">  are used by a couple of functions,  making them reactive prevents them to be recalculated at each call. This is more efficient.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8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In this video, we saw how  it’s possible for a user </w:t>
            </w:r>
            <w:r>
              <w:rPr/>
              <w:commentReference w:id="10"/>
            </w:r>
            <w:r>
              <w:rPr/>
              <w:commentReference w:id="11"/>
            </w:r>
            <w:r>
              <w:rPr/>
              <w:t>to download results from the webpage, either in a text file or a binary image file.</w:t>
            </w:r>
            <w:r>
              <w:rPr/>
              <w:commentReference w:id="12"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the next video, we’ll see how to share your shiny app.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Christophe Ladroue" w:date="2014-01-10T14:11:00Z" w:id="0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14:11:00Z" w:id="1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1-26T20:51:00Z" w:id="2">
    <w:p>
      <w:r>
        <w:rPr>
          <w:rFonts w:ascii="Segoe UI" w:cs="Calibri" w:eastAsia="SimSun" w:hAnsi="Segoe UI"/>
          <w:sz w:val="20"/>
        </w:rPr>
        <w:t>The titles would be clearer as “download the data as a CSV file” and “download the plot as a PNG file”.</w:t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14:13:00Z" w:id="3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</w:comment>
  <w:comment w:author="Alastair Sanderson" w:date="2013-11-23T17:34:00Z" w:id="4">
    <w:p>
      <w:r>
        <w:rPr>
          <w:rFonts w:ascii="Ubuntu" w:hAnsi="Ubuntu"/>
          <w:sz w:val="20"/>
        </w:rPr>
        <w:t>Worth emphasizing the difference between downloading the raw data in CSV format vs. downloading an image of the plotted data, in PNG format.</w:t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14:14:00Z" w:id="5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1-26T20:54:00Z" w:id="6">
    <w:p>
      <w:r>
        <w:rPr>
          <w:rFonts w:ascii="Segoe UI" w:cs="Calibri" w:eastAsia="SimSun" w:hAnsi="Segoe UI"/>
          <w:sz w:val="20"/>
        </w:rPr>
        <w:t xml:space="preserve">Why do randomSample and makeGgplotObject have to be defined with reactive isntead of just function? </w:t>
      </w:r>
    </w:p>
    <w:p>
      <w:r>
        <w:rPr/>
      </w:r>
    </w:p>
    <w:p>
      <w:r>
        <w:rPr>
          <w:rFonts w:ascii="Segoe UI" w:cs="Calibri" w:eastAsia="SimSun" w:hAnsi="Segoe UI"/>
          <w:sz w:val="20"/>
        </w:rPr>
        <w:t>Since they get called from inside renderPrint and renderPlot, shouldn't that automatically make them reactive?</w:t>
      </w:r>
    </w:p>
    <w:p>
      <w:r>
        <w:rPr/>
      </w:r>
    </w:p>
    <w:p>
      <w:r>
        <w:rPr>
          <w:rFonts w:ascii="Segoe UI" w:cs="Calibri" w:eastAsia="SimSun" w:hAnsi="Segoe UI"/>
          <w:sz w:val="20"/>
        </w:rPr>
        <w:t>I think you need to spend more time explaining reactivity; it's a little tricky.</w:t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14:36:00Z" w:id="7">
    <w:p>
      <w:r>
        <w:rPr/>
        <w:t>Very good point.</w:t>
      </w:r>
    </w:p>
    <w:p>
      <w:r>
        <w:rPr/>
        <w:t>Updated the code and added a sentence about this.</w:t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1-26T20:59:00Z" w:id="8">
    <w:p>
      <w:r>
        <w:rPr>
          <w:rFonts w:ascii="Segoe UI" w:cs="Calibri" w:eastAsia="SimSun" w:hAnsi="Segoe UI"/>
          <w:sz w:val="20"/>
        </w:rPr>
        <w:t>Might be worth mentioning that you can pass values to it through the inputs argument to shinyServer.</w:t>
      </w:r>
    </w:p>
    <w:p>
      <w:r>
        <w:rPr/>
      </w:r>
    </w:p>
    <w:p>
      <w:r>
        <w:rPr>
          <w:rFonts w:ascii="Segoe UI" w:cs="Calibri" w:eastAsia="SimSun" w:hAnsi="Segoe UI"/>
          <w:sz w:val="20"/>
        </w:rPr>
        <w:t>For example, a really common thing when saving a file would be to let the user choose a file name (maybe via a textbox) or set some other options (like image size for the plot).</w:t>
      </w:r>
    </w:p>
    <w:p>
      <w:r>
        <w:rPr/>
      </w:r>
    </w:p>
    <w:p>
      <w:r>
        <w:rPr>
          <w:rFonts w:ascii="Segoe UI" w:cs="Calibri" w:eastAsia="SimSun" w:hAnsi="Segoe UI"/>
          <w:sz w:val="20"/>
        </w:rPr>
        <w:t>This might make this example too complicated, but for a future example, it's worth considering.</w:t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14:17:00Z" w:id="9">
    <w:p>
      <w:r>
        <w:rPr/>
        <w:t>Yes, I think it’s too complicated here.</w:t>
      </w:r>
    </w:p>
    <w:p>
      <w:r>
        <w:rPr/>
      </w:r>
    </w:p>
    <w:p>
      <w:r>
        <w:rPr/>
      </w:r>
    </w:p>
    <w:p>
      <w:r>
        <w:rPr/>
      </w:r>
    </w:p>
  </w:comment>
  <w:comment w:author="Hyacintha D'Souza" w:date="2013-10-11T19:06:00Z" w:id="10">
    <w:p>
      <w:r>
        <w:rPr/>
        <w:t>Directly address the viewer</w:t>
      </w:r>
    </w:p>
    <w:p>
      <w:r>
        <w:rPr/>
      </w:r>
    </w:p>
    <w:p>
      <w:r>
        <w:rPr/>
      </w:r>
    </w:p>
    <w:p>
      <w:r>
        <w:rPr/>
      </w:r>
    </w:p>
  </w:comment>
  <w:comment w:author="Christophe Ladroue" w:date="2014-01-10T14:16:00Z" w:id="11">
    <w:p>
      <w:r>
        <w:rPr/>
        <w:t>Actually I was thinking of the viewer’s user but ok.</w:t>
      </w:r>
    </w:p>
    <w:p>
      <w:r>
        <w:rPr/>
      </w:r>
    </w:p>
    <w:p>
      <w:r>
        <w:rPr/>
      </w:r>
    </w:p>
    <w:p>
      <w:r>
        <w:rPr/>
      </w:r>
    </w:p>
  </w:comment>
  <w:comment w:author="Hyacintha D'Souza" w:date="2013-10-11T19:06:00Z" w:id="12">
    <w:p>
      <w:r>
        <w:rPr/>
        <w:t>In the next video..</w:t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GB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comments" Target="comments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2014-02-21T18:54:00.00Z</dcterms:modified>
  <cp:revision>9</cp:revision>
</cp:coreProperties>
</file>
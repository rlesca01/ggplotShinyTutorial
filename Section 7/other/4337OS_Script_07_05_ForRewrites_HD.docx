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1"/>
        <w:jc w:val="center"/>
      </w:pPr>
      <w:r>
        <w:rPr>
          <w:b/>
        </w:rPr>
        <w:t>Video Script: Section 7 Video 5 – sharing your interactive webpage</w:t>
      </w:r>
    </w:p>
    <w:p>
      <w:pPr>
        <w:pStyle w:val="style34"/>
      </w:pPr>
      <w:r>
        <w:rPr/>
      </w:r>
    </w:p>
    <w:p>
      <w:pPr>
        <w:pStyle w:val="style34"/>
      </w:pPr>
      <w:r>
        <w:rPr/>
      </w:r>
    </w:p>
    <w:tbl>
      <w:tblPr>
        <w:jc w:val="left"/>
        <w:tblInd w:type="dxa" w:w="-127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47"/>
        <w:gridCol w:w="1251"/>
        <w:gridCol w:w="4517"/>
        <w:gridCol w:w="4520"/>
      </w:tblGrid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31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In this video, we are going to see how to share your interactive webpage with others.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 xml:space="preserve">So far, your interactive webpage has been running on a local server on your machine. You might want to share it with your colleagues or anyone on the internet. </w:t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 xml:space="preserve">Shiny offers a few venues for sharing a shiny app. 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Shiny apps can be run either on a dedicated server, or locally on the user’s machine.</w:t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Slide 3</w:t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With a dedicated server, the user doesn’t have to use R. They only need  an internet</w:t>
            </w:r>
            <w:ins w:author="Christophe " w:date="2014-03-02T13:09:00Z" w:id="0">
              <w:r>
                <w:rPr/>
                <w:t xml:space="preserve"> </w:t>
              </w:r>
            </w:ins>
            <w:r>
              <w:rPr/>
              <w:t xml:space="preserve">connection and a browser. 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You have two</w:t>
            </w:r>
            <w:r>
              <w:rPr/>
              <w:commentReference w:id="0"/>
            </w:r>
            <w:r>
              <w:rPr/>
              <w:commentReference w:id="1"/>
            </w:r>
            <w:r>
              <w:rPr/>
              <w:t xml:space="preserve"> solutions: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bookmarkStart w:id="0" w:name="__DdeLink__183_1900650692"/>
            <w:bookmarkStart w:id="1" w:name="__DdeLink__183_1900650692"/>
            <w:bookmarkEnd w:id="1"/>
            <w:r>
              <w:rPr/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Your own server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If you have access to a Linux machine, you can install the Shiny server yourself.</w:t>
            </w:r>
          </w:p>
          <w:p>
            <w:pPr>
              <w:pStyle w:val="style31"/>
              <w:numPr>
                <w:ilvl w:val="0"/>
                <w:numId w:val="1"/>
              </w:numPr>
              <w:spacing w:after="0" w:before="0" w:line="100" w:lineRule="atLeast"/>
            </w:pPr>
            <w:r>
              <w:rPr/>
              <w:t>The advantage is that  you have complete control of the source.</w:t>
            </w:r>
          </w:p>
          <w:p>
            <w:pPr>
              <w:pStyle w:val="style31"/>
              <w:numPr>
                <w:ilvl w:val="0"/>
                <w:numId w:val="1"/>
              </w:numPr>
              <w:spacing w:after="0" w:before="0" w:line="100" w:lineRule="atLeast"/>
            </w:pPr>
            <w:del w:author="Christophe " w:date="2014-03-02T14:05:00Z" w:id="1">
              <w:r>
                <w:rPr/>
                <w:delText>Note that the</w:delText>
              </w:r>
            </w:del>
            <w:ins w:author="Christophe " w:date="2014-03-02T14:05:00Z" w:id="2">
              <w:r>
                <w:rPr/>
                <w:t xml:space="preserve"> the </w:t>
              </w:r>
            </w:ins>
            <w:r>
              <w:rPr/>
              <w:t>drawback is that  it takes some time and expertise to set up and maintain</w:t>
            </w:r>
            <w:ins w:author="Christophe " w:date="2014-03-02T14:05:00Z" w:id="3">
              <w:r>
                <w:rPr/>
                <w:t xml:space="preserve"> a server</w:t>
              </w:r>
            </w:ins>
            <w:r>
              <w:rPr/>
              <w:t xml:space="preserve">. 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For an RStudio-hosted server,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you can open an account on a Shiny server provided by Rstudio.</w:t>
            </w:r>
          </w:p>
          <w:p>
            <w:pPr>
              <w:pStyle w:val="style31"/>
              <w:numPr>
                <w:ilvl w:val="0"/>
                <w:numId w:val="2"/>
              </w:numPr>
              <w:spacing w:after="0" w:before="0" w:line="100" w:lineRule="atLeast"/>
            </w:pPr>
            <w:r>
              <w:rPr/>
              <w:t xml:space="preserve"> </w:t>
            </w:r>
            <w:r>
              <w:rPr/>
              <w:t>the advantage is that it’s easy to setup.</w:t>
            </w:r>
          </w:p>
          <w:p>
            <w:pPr>
              <w:pStyle w:val="style31"/>
              <w:numPr>
                <w:ilvl w:val="0"/>
                <w:numId w:val="2"/>
              </w:numPr>
              <w:spacing w:after="0" w:before="0" w:line="100" w:lineRule="atLeast"/>
            </w:pPr>
            <w:r>
              <w:rPr/>
              <w:t xml:space="preserve">The drawback here is that  you have to upload your source code to a server you don't control. 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If you don’t use a dedicated server, you can still share your work via the web but the users will have to run it locally on their machine and from R.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In all cases, they can access to your source code if they want to.</w:t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Switch to RStudio</w:t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Open R and activity_07_05.R in the editor</w:t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 xml:space="preserve">If you use git for source control software, </w:t>
            </w:r>
            <w:del w:author="Christophe " w:date="2014-03-02T14:06:00Z" w:id="4">
              <w:r>
                <w:rPr/>
                <w:delText>you</w:delText>
              </w:r>
            </w:del>
            <w:r>
              <w:rPr/>
              <w:commentReference w:id="2"/>
            </w:r>
            <w:r>
              <w:rPr/>
              <w:t xml:space="preserve"> you can upload your work as a </w:t>
            </w:r>
            <w:r>
              <w:rPr>
                <w:lang w:val="en-GB"/>
              </w:rPr>
              <w:t>gist</w:t>
            </w:r>
            <w:r>
              <w:rPr/>
              <w:t xml:space="preserve"> or a repository on github. </w:t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Other users will then</w:t>
            </w:r>
            <w:ins w:author="Christophe " w:date="2014-03-02T13:18:00Z" w:id="5">
              <w:r>
                <w:rPr/>
                <w:t xml:space="preserve"> </w:t>
              </w:r>
            </w:ins>
            <w:r>
              <w:rPr/>
              <w:t>use:</w:t>
            </w:r>
          </w:p>
          <w:p>
            <w:pPr>
              <w:pStyle w:val="style31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shiny::runGist('3239667</w:t>
            </w:r>
            <w:r>
              <w:rPr/>
              <w:commentReference w:id="3"/>
            </w:r>
            <w:r>
              <w:rPr/>
              <w:commentReference w:id="4"/>
            </w:r>
            <w:r>
              <w:rPr>
                <w:rFonts w:ascii="Courier New" w:cs="Courier New" w:hAnsi="Courier New"/>
              </w:rPr>
              <w:t>')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where the number is the identifier of the gist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or</w:t>
            </w:r>
          </w:p>
          <w:p>
            <w:pPr>
              <w:pStyle w:val="style31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shiny::runGitHub('shiny_example', 'rstudio')</w:t>
            </w:r>
            <w:r>
              <w:rPr/>
              <w:commentReference w:id="5"/>
            </w:r>
            <w:r>
              <w:rPr/>
              <w:commentReference w:id="6"/>
            </w:r>
          </w:p>
          <w:p>
            <w:pPr>
              <w:pStyle w:val="style31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(the code for this example is quite old, ignore the warnings )</w:t>
            </w:r>
            <w:r>
              <w:rPr/>
              <w:commentReference w:id="7"/>
            </w:r>
            <w:r>
              <w:rPr/>
              <w:commentReference w:id="8"/>
            </w:r>
          </w:p>
          <w:p>
            <w:pPr>
              <w:pStyle w:val="style31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In both cases, the gist or the repository must contains all the files necessary for Shiny, i.e. at least ui.R and server.R</w:t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31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shiny::runUrl('https://github.com/rstudio/shiny_example/archive/master.zip')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2734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734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If you don’t use github, but can put a file on the internet, for example on your personal website or your personal cloud, as long as it’s accessible via a URL</w:t>
            </w:r>
            <w:r>
              <w:rPr/>
              <w:commentReference w:id="9"/>
            </w:r>
            <w:r>
              <w:rPr/>
              <w:t>, you can simply bundle your work in a zip file</w:t>
            </w:r>
            <w:r>
              <w:rPr/>
              <w:commentReference w:id="10"/>
            </w:r>
            <w:r>
              <w:rPr/>
              <w:commentReference w:id="11"/>
            </w:r>
            <w:r>
              <w:rPr/>
              <w:t xml:space="preserve"> and upload it there.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your users will use</w:t>
            </w:r>
            <w:ins w:author="Christophe " w:date="2014-03-02T13:19:00Z" w:id="6">
              <w:r>
                <w:rPr/>
                <w:t xml:space="preserve"> </w:t>
              </w:r>
            </w:ins>
            <w:r>
              <w:rPr/>
              <w:t>runUrl to run it:</w:t>
            </w:r>
          </w:p>
          <w:p>
            <w:pPr>
              <w:pStyle w:val="style31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shiny::runUrl('https://github.com/rstudio/shiny_example/archive/master.zip') </w:t>
            </w:r>
          </w:p>
          <w:p>
            <w:pPr>
              <w:pStyle w:val="style31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The files necessary for your app (ui.R, server.R etc)must be in a subdirectory in the zip file.</w:t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1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5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45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ins w:author="Christophe " w:date="2014-03-02T14:07:00Z" w:id="7">
              <w:r>
                <w:rPr/>
                <w:t xml:space="preserve">In this video, </w:t>
              </w:r>
            </w:ins>
            <w:del w:author="Christophe " w:date="2014-03-02T14:07:00Z" w:id="8">
              <w:r>
                <w:rPr/>
                <w:delText>W</w:delText>
              </w:r>
            </w:del>
            <w:ins w:author="Christophe " w:date="2014-03-02T14:07:00Z" w:id="9">
              <w:r>
                <w:rPr/>
                <w:t>w</w:t>
              </w:r>
            </w:ins>
            <w:r>
              <w:rPr/>
              <w:t>e saw a number of ways to share your work with your colleagues or the rest of the world , either by using a dedicated server or by sharing the code in a zip file or on github.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In the next section, we will put all we’ve seen together and build an interactive webpage for exploring a dataset.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Richie Cotton" w:date="2013-11-26T21:24:00Z" w:id="0">
    <w:p>
      <w:r>
        <w:rPr>
          <w:rFonts w:ascii="Segoe UI" w:cs="Calibri" w:eastAsia="SimSun" w:hAnsi="Segoe UI"/>
          <w:sz w:val="20"/>
          <w:lang w:eastAsia="en-US" w:val="en-US"/>
        </w:rPr>
        <w:t>There are three solutions - you demonstrate the third one in this video!</w:t>
      </w:r>
    </w:p>
    <w:p>
      <w:r>
        <w:rPr/>
      </w:r>
    </w:p>
    <w:p>
      <w:r>
        <w:rPr>
          <w:rFonts w:ascii="Segoe UI" w:cs="Calibri" w:eastAsia="SimSun" w:hAnsi="Segoe UI"/>
          <w:sz w:val="20"/>
          <w:lang w:eastAsia="en-US" w:val="en-US"/>
        </w:rPr>
        <w:t>1) Own server</w:t>
      </w:r>
    </w:p>
    <w:p>
      <w:r>
        <w:rPr>
          <w:rFonts w:ascii="Segoe UI" w:cs="Calibri" w:eastAsia="SimSun" w:hAnsi="Segoe UI"/>
          <w:sz w:val="20"/>
          <w:lang w:eastAsia="en-US" w:val="en-US"/>
        </w:rPr>
        <w:t>2) RStudio server</w:t>
      </w:r>
    </w:p>
    <w:p>
      <w:r>
        <w:rPr>
          <w:rFonts w:ascii="Segoe UI" w:cs="Calibri" w:eastAsia="SimSun" w:hAnsi="Segoe UI"/>
          <w:sz w:val="20"/>
          <w:lang w:eastAsia="en-US" w:val="en-US"/>
        </w:rPr>
        <w:t>3) Just host the files for local running.</w:t>
      </w:r>
    </w:p>
    <w:p>
      <w:r>
        <w:rPr/>
      </w:r>
    </w:p>
    <w:p>
      <w:r>
        <w:rPr/>
      </w:r>
    </w:p>
  </w:comment>
  <w:comment w:author="Christophe Ladroue" w:date="2014-01-10T14:47:00Z" w:id="1">
    <w:p>
      <w:r>
        <w:rPr/>
        <w:t>Two solutions with a dedicated server. A third solution without a dedicated server.</w:t>
      </w:r>
    </w:p>
    <w:p>
      <w:r>
        <w:rPr/>
      </w:r>
    </w:p>
    <w:p>
      <w:r>
        <w:rPr/>
      </w:r>
    </w:p>
  </w:comment>
  <w:comment w:author="Christophe Ladroue" w:date="2014-01-10T15:05:00Z" w:id="2">
    <w:p>
      <w:r>
        <w:rPr/>
        <w:t>Done.</w:t>
      </w:r>
    </w:p>
    <w:p>
      <w:r>
        <w:rPr/>
      </w:r>
    </w:p>
    <w:p>
      <w:r>
        <w:rPr/>
      </w:r>
    </w:p>
  </w:comment>
  <w:comment w:author="Richie Cotton" w:date="2013-11-26T21:19:00Z" w:id="3">
    <w:p>
      <w:r>
        <w:rPr>
          <w:rFonts w:ascii="Segoe UI" w:cs="Calibri" w:eastAsia="SimSun" w:hAnsi="Segoe UI"/>
          <w:sz w:val="20"/>
          <w:lang w:eastAsia="en-US" w:val="en-US"/>
        </w:rPr>
        <w:t>Where does this number come from?</w:t>
      </w:r>
    </w:p>
    <w:p>
      <w:r>
        <w:rPr/>
      </w:r>
    </w:p>
    <w:p>
      <w:r>
        <w:rPr/>
      </w:r>
    </w:p>
  </w:comment>
  <w:comment w:author="Christophe Ladroue" w:date="2014-01-10T15:05:00Z" w:id="4">
    <w:p>
      <w:r>
        <w:rPr/>
        <w:t>Done.</w:t>
      </w:r>
    </w:p>
    <w:p>
      <w:r>
        <w:rPr/>
      </w:r>
    </w:p>
    <w:p>
      <w:r>
        <w:rPr/>
      </w:r>
    </w:p>
  </w:comment>
  <w:comment w:author="Richie Cotton" w:date="2013-11-26T21:27:00Z" w:id="5">
    <w:p>
      <w:r>
        <w:rPr>
          <w:rFonts w:ascii="Segoe UI" w:cs="Calibri" w:eastAsia="SimSun" w:hAnsi="Segoe UI"/>
          <w:sz w:val="20"/>
          <w:lang w:eastAsia="en-US" w:val="en-US"/>
        </w:rPr>
        <w:t>In this example, the bandwidth control goes all the way across the screen, and looks odd.</w:t>
      </w:r>
    </w:p>
    <w:p>
      <w:r>
        <w:rPr/>
      </w:r>
    </w:p>
    <w:p>
      <w:r>
        <w:rPr>
          <w:rFonts w:ascii="Segoe UI" w:cs="Calibri" w:eastAsia="SimSun" w:hAnsi="Segoe UI"/>
          <w:sz w:val="20"/>
          <w:lang w:eastAsia="en-US" w:val="en-US"/>
        </w:rPr>
        <w:t>I also get the warning</w:t>
      </w:r>
    </w:p>
    <w:p>
      <w:r>
        <w:rPr>
          <w:rFonts w:ascii="Segoe UI" w:cs="Calibri" w:eastAsia="SimSun" w:hAnsi="Segoe UI"/>
          <w:sz w:val="20"/>
          <w:lang w:eastAsia="en-US" w:val="en-US"/>
        </w:rPr>
        <w:t>“reactivePlot is deprecated. Please use renderPlot instead”</w:t>
      </w:r>
    </w:p>
    <w:p>
      <w:r>
        <w:rPr/>
      </w:r>
    </w:p>
    <w:p>
      <w:r>
        <w:rPr/>
      </w:r>
    </w:p>
  </w:comment>
  <w:comment w:author="Christophe Ladroue" w:date="2014-01-10T15:05:00Z" w:id="6">
    <w:p>
      <w:r>
        <w:rPr/>
        <w:t>Done.</w:t>
      </w:r>
    </w:p>
    <w:p>
      <w:r>
        <w:rPr/>
      </w:r>
    </w:p>
    <w:p>
      <w:r>
        <w:rPr/>
      </w:r>
    </w:p>
  </w:comment>
  <w:comment w:author="Richie Cotton" w:date="2013-11-26T21:19:00Z" w:id="7">
    <w:p>
      <w:r>
        <w:rPr>
          <w:rFonts w:ascii="Segoe UI" w:cs="Calibri" w:eastAsia="SimSun" w:hAnsi="Segoe UI"/>
          <w:sz w:val="20"/>
          <w:lang w:eastAsia="en-US" w:val="en-US"/>
        </w:rPr>
        <w:t>What's the difference between runGist and runGitHub?</w:t>
      </w:r>
    </w:p>
    <w:p>
      <w:r>
        <w:rPr/>
      </w:r>
    </w:p>
    <w:p>
      <w:r>
        <w:rPr/>
      </w:r>
    </w:p>
  </w:comment>
  <w:comment w:author="Christophe Ladroue" w:date="2014-01-10T15:06:00Z" w:id="8">
    <w:p>
      <w:r>
        <w:rPr/>
        <w:t>I don’t want to spend on this here. A github user would know.</w:t>
      </w:r>
    </w:p>
    <w:p>
      <w:r>
        <w:rPr/>
      </w:r>
    </w:p>
    <w:p>
      <w:r>
        <w:rPr/>
      </w:r>
    </w:p>
  </w:comment>
  <w:comment w:author="Christophe Ladroue" w:date="2014-01-10T15:11:00Z" w:id="9">
    <w:p>
      <w:r>
        <w:rPr/>
        <w:t>Done.</w:t>
      </w:r>
    </w:p>
    <w:p>
      <w:r>
        <w:rPr/>
      </w:r>
    </w:p>
    <w:p>
      <w:r>
        <w:rPr/>
      </w:r>
    </w:p>
  </w:comment>
  <w:comment w:author="Richie Cotton" w:date="2013-11-26T21:23:00Z" w:id="10">
    <w:p>
      <w:r>
        <w:rPr>
          <w:rFonts w:ascii="Segoe UI" w:cs="Calibri" w:eastAsia="SimSun" w:hAnsi="Segoe UI"/>
          <w:sz w:val="20"/>
          <w:lang w:eastAsia="en-US" w:val="en-US"/>
        </w:rPr>
        <w:t>What goes in the zip file?  Just the UI.R and server.R files?  Do they need to be in a directory?</w:t>
      </w:r>
    </w:p>
    <w:p>
      <w:r>
        <w:rPr/>
      </w:r>
    </w:p>
    <w:p>
      <w:r>
        <w:rPr>
          <w:rFonts w:ascii="Segoe UI" w:cs="Calibri" w:eastAsia="SimSun" w:hAnsi="Segoe UI"/>
          <w:sz w:val="20"/>
          <w:lang w:eastAsia="en-US" w:val="en-US"/>
        </w:rPr>
        <w:t>You'll have to demonstrate this.</w:t>
      </w:r>
    </w:p>
    <w:p>
      <w:r>
        <w:rPr/>
      </w:r>
    </w:p>
    <w:p>
      <w:r>
        <w:rPr/>
      </w:r>
    </w:p>
  </w:comment>
  <w:comment w:author="Christophe Ladroue" w:date="2014-01-10T15:11:00Z" w:id="11">
    <w:p>
      <w:r>
        <w:rPr/>
        <w:t>Done.</w:t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cs="Arial" w:hAnsi="Arial" w:hint="default"/>
      </w:rPr>
    </w:lvl>
    <w:lvl w:ilvl="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cs="Arial" w:hAnsi="Arial" w:hint="default"/>
      </w:rPr>
    </w:lvl>
    <w:lvl w:ilvl="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cs="Arial" w:hAnsi="Arial" w:hint="default"/>
      </w:rPr>
    </w:lvl>
    <w:lvl w:ilvl="5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cs="Arial" w:hAnsi="Arial" w:hint="default"/>
      </w:rPr>
    </w:lvl>
    <w:lvl w:ilvl="7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cs="Arial" w:hAnsi="Arial" w:hint="default"/>
      </w:rPr>
    </w:lvl>
    <w:lvl w:ilvl="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cs="Arial" w:hAnsi="Arial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cs="Arial" w:hAnsi="Arial" w:hint="default"/>
      </w:rPr>
    </w:lvl>
    <w:lvl w:ilvl="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cs="Arial" w:hAnsi="Arial" w:hint="default"/>
      </w:rPr>
    </w:lvl>
    <w:lvl w:ilvl="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cs="Arial" w:hAnsi="Arial" w:hint="default"/>
      </w:rPr>
    </w:lvl>
    <w:lvl w:ilvl="5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cs="Arial" w:hAnsi="Arial" w:hint="default"/>
      </w:rPr>
    </w:lvl>
    <w:lvl w:ilvl="7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cs="Arial" w:hAnsi="Arial" w:hint="default"/>
      </w:rPr>
    </w:lvl>
    <w:lvl w:ilvl="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cs="Arial" w:hAnsi="Aria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Arial"/>
    </w:rPr>
  </w:style>
  <w:style w:styleId="style25" w:type="character">
    <w:name w:val="ListLabel 3"/>
    <w:next w:val="style25"/>
    <w:rPr>
      <w:rFonts w:cs="Arial"/>
    </w:rPr>
  </w:style>
  <w:style w:styleId="style26" w:type="paragraph">
    <w:name w:val="Heading"/>
    <w:next w:val="style27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Mangal" w:eastAsia="Microsoft YaHei" w:hAnsi="Arial"/>
      <w:color w:val="auto"/>
      <w:sz w:val="28"/>
      <w:szCs w:val="28"/>
      <w:lang w:bidi="hi-IN" w:eastAsia="zh-CN" w:val="en-GB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next w:val="style28"/>
    <w:pPr>
      <w:widowControl w:val="false"/>
      <w:tabs>
        <w:tab w:leader="none" w:pos="709" w:val="left"/>
      </w:tabs>
      <w:suppressAutoHyphens w:val="true"/>
    </w:pPr>
    <w:rPr>
      <w:rFonts w:ascii="Liberation Serif" w:cs="Mangal" w:eastAsia="WenQuanYi Micro Hei" w:hAnsi="Liberation Serif"/>
      <w:color w:val="auto"/>
      <w:sz w:val="24"/>
      <w:szCs w:val="24"/>
      <w:lang w:bidi="hi-IN" w:eastAsia="zh-CN" w:val="en-GB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next w:val="style30"/>
    <w:pPr>
      <w:widowControl w:val="false"/>
      <w:suppressLineNumbers/>
      <w:tabs>
        <w:tab w:leader="none" w:pos="709" w:val="left"/>
      </w:tabs>
      <w:suppressAutoHyphens w:val="true"/>
    </w:pPr>
    <w:rPr>
      <w:rFonts w:ascii="Liberation Serif" w:cs="Mangal" w:eastAsia="WenQuanYi Micro Hei" w:hAnsi="Liberation Serif"/>
      <w:color w:val="auto"/>
      <w:sz w:val="24"/>
      <w:szCs w:val="24"/>
      <w:lang w:bidi="hi-IN" w:eastAsia="zh-CN" w:val="en-GB"/>
    </w:rPr>
  </w:style>
  <w:style w:styleId="style31" w:type="paragraph">
    <w:name w:val="Default Style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00000A"/>
      <w:sz w:val="22"/>
      <w:szCs w:val="22"/>
      <w:lang w:bidi="ar-SA" w:eastAsia="en-US" w:val="en-US"/>
    </w:rPr>
  </w:style>
  <w:style w:styleId="style32" w:type="paragraph">
    <w:name w:val="Text Body"/>
    <w:basedOn w:val="style31"/>
    <w:next w:val="style32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3" w:type="paragraph">
    <w:name w:val="caption"/>
    <w:basedOn w:val="style31"/>
    <w:next w:val="style33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4" w:type="paragraph">
    <w:name w:val="Normal1"/>
    <w:next w:val="style34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5" w:type="paragraph">
    <w:name w:val="annotation text"/>
    <w:basedOn w:val="style31"/>
    <w:next w:val="style35"/>
    <w:pPr>
      <w:spacing w:line="100" w:lineRule="atLeast"/>
    </w:pPr>
    <w:rPr>
      <w:sz w:val="20"/>
      <w:szCs w:val="20"/>
    </w:rPr>
  </w:style>
  <w:style w:styleId="style36" w:type="paragraph">
    <w:name w:val="annotation subject"/>
    <w:basedOn w:val="style35"/>
    <w:next w:val="style36"/>
    <w:pPr/>
    <w:rPr>
      <w:b/>
      <w:bCs/>
    </w:rPr>
  </w:style>
  <w:style w:styleId="style37" w:type="paragraph">
    <w:name w:val="Balloon Text"/>
    <w:basedOn w:val="style31"/>
    <w:next w:val="style3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8" w:type="paragraph">
    <w:name w:val="Intense Quote"/>
    <w:basedOn w:val="style31"/>
    <w:next w:val="style38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9" w:type="paragraph">
    <w:name w:val="Header"/>
    <w:basedOn w:val="style31"/>
    <w:next w:val="style39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0" w:type="paragraph">
    <w:name w:val="Footer"/>
    <w:basedOn w:val="style31"/>
    <w:next w:val="style40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1" w:type="paragraph">
    <w:name w:val="List Paragraph"/>
    <w:basedOn w:val="style31"/>
    <w:next w:val="style4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2014-02-21T18:25:00.00Z</dcterms:modified>
  <cp:revision>117</cp:revision>
</cp:coreProperties>
</file>
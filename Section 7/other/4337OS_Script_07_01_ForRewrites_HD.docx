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 xml:space="preserve">Video Script: Section 7 Video 1 – creating and using tabs 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38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6"/>
        <w:gridCol w:w="2629"/>
        <w:gridCol w:w="4097"/>
        <w:gridCol w:w="3383"/>
      </w:tblGrid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 webpage can be composed of semantically different elements that can make it complicated</w:t>
            </w:r>
            <w:ins w:author="Christophe " w:date="2014-03-01T18:38:00Z" w:id="0">
              <w:r>
                <w:rPr/>
                <w:t xml:space="preserve"> and crowded</w:t>
              </w:r>
            </w:ins>
            <w:r>
              <w:rPr/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this video, we are going to see how to use tabs for visually separating different parts of the main panel</w:t>
            </w:r>
            <w:bookmarkStart w:id="0" w:name="_GoBack"/>
            <w:bookmarkEnd w:id="0"/>
            <w:r>
              <w:rPr/>
              <w:commentReference w:id="0"/>
            </w:r>
            <w:r>
              <w:rPr/>
              <w:t>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If your data is </w:t>
            </w:r>
            <w:r>
              <w:rPr/>
              <w:commentReference w:id="1"/>
            </w:r>
            <w:r>
              <w:rPr/>
              <w:t>complicated</w:t>
            </w:r>
            <w:ins w:author="Christophe " w:date="2014-03-01T18:39:00Z" w:id="1">
              <w:r>
                <w:rPr/>
                <w:t xml:space="preserve"> </w:t>
              </w:r>
            </w:ins>
            <w:r>
              <w:rPr/>
              <w:t>and you have  a significant number of results to show on the page, it’s a good idea to group them in separate tabs.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Tabs in Shiny are very easy to set up. Let’s have a look at one example.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RStudio and run in the command line: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Point to Sectin 07 in the console panel in RStudio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bookmarkStart w:id="1" w:name="__DdeLink__269_477987382"/>
            <w:bookmarkEnd w:id="1"/>
            <w:r>
              <w:rPr>
                <w:rFonts w:ascii="Courier New" w:cs="Courier New" w:hAnsi="Courier New"/>
              </w:rPr>
              <w:t>runApp(“activity_07_01”)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Rstudio,:</w:t>
            </w:r>
            <w:r>
              <w:rPr/>
              <w:commentReference w:id="2"/>
            </w:r>
            <w:r>
              <w:rPr/>
              <w:commentReference w:id="3"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Make sure you are in the folder ‘section 07’.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And run in the command line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library(shiny)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runApp(activity0701)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2" w:name="__DdeLink__183_1900650692"/>
            <w:bookmarkEnd w:id="2"/>
            <w:r>
              <w:rPr/>
              <w:t>In a browser: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02806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02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We see two tabs, each with their own title and content: Distribution and Averages.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Select a property, switch back and forth between the tabs.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Selecting a diamond property updates the content of both tabs.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Here in distribution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and here in averages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Let’s look at the source and see how it’s implemented.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RStudio, open UI.R and server.R in the editor.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Start with UI.R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where appropriate.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UI.R, we have defined a tabset</w:t>
            </w:r>
            <w:r>
              <w:rPr/>
              <w:commentReference w:id="4"/>
            </w:r>
            <w:r>
              <w:rPr/>
              <w:commentReference w:id="5"/>
            </w:r>
            <w:r>
              <w:rPr/>
              <w:t xml:space="preserve"> using tabsetPanel, which will contain each tab.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Each tab is created with tabPanel.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tabPanel expects the title of the tab as a first argument, then </w:t>
            </w:r>
            <w:r>
              <w:rPr/>
              <w:commentReference w:id="6"/>
            </w:r>
            <w:r>
              <w:rPr/>
              <w:t>one or more of renderers like plotOutput or verbatimTextOutput etc.</w:t>
            </w:r>
            <w:r>
              <w:rPr/>
              <w:commentReference w:id="7"/>
            </w:r>
            <w:r>
              <w:rPr/>
              <w:commentReference w:id="8"/>
            </w:r>
            <w:r>
              <w:rPr/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the console, type:</w:t>
            </w:r>
          </w:p>
          <w:p>
            <w:pPr>
              <w:pStyle w:val="style0"/>
              <w:spacing w:after="0" w:before="0" w:line="100" w:lineRule="atLeast"/>
            </w:pPr>
            <w:bookmarkStart w:id="3" w:name="__DdeLink__301_861269667"/>
            <w:bookmarkEnd w:id="3"/>
            <w:r>
              <w:rPr>
                <w:rFonts w:ascii="Segoe UI" w:cs="Calibri" w:eastAsia="SimSun" w:hAnsi="Segoe UI"/>
                <w:sz w:val="20"/>
              </w:rPr>
              <w:t>ls("package:shiny", pattern = "Output")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result: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[1] "dataTableOutput"    "htmlOutput"         "imageOutput"        "plotOutput"         "tableOutput"        "textOutput"         "uiOutput"         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[8] "verbatimTextOutput"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can use the command ls to find all the possible output types: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Segoe UI" w:cs="Calibri" w:eastAsia="SimSun" w:hAnsi="Segoe UI"/>
                <w:sz w:val="20"/>
              </w:rPr>
              <w:t>ls("package:shiny", pattern = "Output")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to server.R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server.R doesn’t need any reference to the tabs and the code looks exactly the same</w:t>
            </w:r>
            <w:ins w:author="Christophe " w:date="2014-03-01T18:41:00Z" w:id="2">
              <w:r>
                <w:rPr/>
                <w:t>,</w:t>
              </w:r>
            </w:ins>
            <w:r>
              <w:rPr/>
              <w:t xml:space="preserve"> as</w:t>
            </w:r>
            <w:ins w:author="Christophe " w:date="2014-03-01T18:41:00Z" w:id="3">
              <w:r>
                <w:rPr/>
                <w:t xml:space="preserve"> </w:t>
              </w:r>
            </w:ins>
            <w:r>
              <w:rPr/>
              <w:t>if there were no tabs: all the communication is done through changes in output’s properties.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ins w:author="Christophe " w:date="2014-03-01T18:41:00Z" w:id="4">
              <w:r>
                <w:rPr/>
                <w:t>In this video, we've seen</w:t>
              </w:r>
            </w:ins>
            <w:del w:author="Christophe " w:date="2014-03-01T18:41:00Z" w:id="5">
              <w:r>
                <w:rPr/>
                <w:delText>You now know</w:delText>
              </w:r>
            </w:del>
            <w:r>
              <w:rPr/>
              <w:t xml:space="preserve"> how to use tabs to separate different portions of our interactive webpage. This is very useful when building complex dashboards with multiple graphs and textual reports.</w:t>
            </w:r>
            <w:r>
              <w:rPr/>
              <w:commentReference w:id="9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we’ll learn how scoping works in Shiny.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Christophe Ladroue" w:date="2014-01-10T09:21:00Z" w:id="0">
    <w:p>
      <w:r>
        <w:rPr/>
        <w:t>Removed report.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09:21:00Z" w:id="1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Alastair Sanderson" w:date="2013-11-23T17:12:00Z" w:id="2">
    <w:p>
      <w:r>
        <w:rPr>
          <w:rFonts w:ascii="Ubuntu" w:hAnsi="Ubuntu"/>
          <w:sz w:val="20"/>
        </w:rPr>
        <w:t>Note that you first need to set the working directory to that where the code files are stored.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09:23:00Z" w:id="3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5T21:54:00Z" w:id="4">
    <w:p>
      <w:r>
        <w:rPr>
          <w:rFonts w:ascii="Segoe UI" w:cs="Calibri" w:eastAsia="SimSun" w:hAnsi="Segoe UI"/>
          <w:sz w:val="20"/>
        </w:rPr>
        <w:t>Using the function tabsetPanel.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Does this always have to be inside mainPanel, or can you define tabs in the header or side panel?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09:26:00Z" w:id="5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09:26:00Z" w:id="6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5T21:51:00Z" w:id="7">
    <w:p>
      <w:r>
        <w:rPr>
          <w:rFonts w:ascii="Segoe UI" w:cs="Calibri" w:eastAsia="SimSun" w:hAnsi="Segoe UI"/>
          <w:sz w:val="20"/>
        </w:rPr>
        <w:t>I think you mean verbatimTextOutput.  (The code example uses plotOutput and textOutput.)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Might be worth showing the users how to find all the possible output types.  Either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ls("package:shiny", pattern = "Output")</w:t>
      </w:r>
    </w:p>
    <w:p>
      <w:r>
        <w:rPr>
          <w:rFonts w:ascii="Segoe UI" w:cs="Calibri" w:eastAsia="SimSun" w:hAnsi="Segoe UI"/>
          <w:sz w:val="20"/>
        </w:rPr>
        <w:t>#or</w:t>
      </w:r>
    </w:p>
    <w:p>
      <w:r>
        <w:rPr>
          <w:rFonts w:ascii="Segoe UI" w:cs="Calibri" w:eastAsia="SimSun" w:hAnsi="Segoe UI"/>
          <w:sz w:val="20"/>
        </w:rPr>
        <w:t>apropos("Output", ignore.case = FALSE)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09:35:00Z" w:id="8">
    <w:p>
      <w:r>
        <w:rPr/>
        <w:t>nice one.</w:t>
      </w:r>
    </w:p>
    <w:p>
      <w:r>
        <w:rPr/>
      </w:r>
    </w:p>
    <w:p>
      <w:r>
        <w:rPr/>
      </w:r>
    </w:p>
    <w:p>
      <w:r>
        <w:rPr/>
      </w:r>
    </w:p>
  </w:comment>
  <w:comment w:author="Hyacintha D'Souza" w:date="2013-10-11T18:49:00Z" w:id="9">
    <w:p>
      <w:r>
        <w:rPr/>
        <w:t>Please mention what will be covered in the next video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comments" Target="comments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2014-02-21T18:25:00.00Z</dcterms:modified>
  <cp:revision>12</cp:revision>
</cp:coreProperties>
</file>
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Video Script: Section 7 Video 3 – uploading a file</w:t>
      </w:r>
    </w:p>
    <w:p>
      <w:pPr>
        <w:pStyle w:val="style31"/>
      </w:pPr>
      <w:r>
        <w:rPr/>
      </w:r>
    </w:p>
    <w:p>
      <w:pPr>
        <w:pStyle w:val="style31"/>
      </w:pPr>
      <w:r>
        <w:rPr/>
      </w:r>
    </w:p>
    <w:tbl>
      <w:tblPr>
        <w:jc w:val="left"/>
        <w:tblInd w:type="dxa" w:w="-1278"/>
        <w:tblBorders>
          <w:top w:color="00000A" w:space="0" w:sz="4" w:val="single"/>
          <w:left w:color="00000A" w:space="0" w:sz="4" w:val="single"/>
          <w:bottom w:color="00000A" w:space="0" w:sz="4" w:val="single"/>
          <w:right w:color="00000A" w:space="0" w:sz="4" w:val="single"/>
        </w:tblBorders>
      </w:tblPr>
      <w:tblGrid>
        <w:gridCol w:w="528"/>
        <w:gridCol w:w="2632"/>
        <w:gridCol w:w="4101"/>
        <w:gridCol w:w="3375"/>
      </w:tblGrid>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No.</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Description</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Action on screen</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Narration</w:t>
            </w:r>
          </w:p>
        </w:tc>
      </w:tr>
      <w:tr>
        <w:trPr>
          <w:trHeight w:hRule="atLeast" w:val="2723"/>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Introduction</w:t>
            </w:r>
          </w:p>
          <w:p>
            <w:pPr>
              <w:pStyle w:val="style0"/>
              <w:spacing w:after="0" w:before="0" w:line="100" w:lineRule="atLeast"/>
            </w:pPr>
            <w:r>
              <w:rPr>
                <w:shd w:fill="C0C0C0" w:val="clear"/>
              </w:rPr>
              <w:t>(Outcome and why it is desirable)</w:t>
            </w:r>
          </w:p>
          <w:p>
            <w:pPr>
              <w:pStyle w:val="style0"/>
              <w:spacing w:after="0" w:before="0" w:line="100" w:lineRule="atLeast"/>
            </w:pPr>
            <w:r>
              <w:rPr/>
              <w:t>This should give the viewer an idea of the outcome of the task at the beginning of the videos and set the stage and expectations of the viewer.</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Refer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this video, we are going to see how to let the user upload their own data for analysis.</w:t>
            </w:r>
          </w:p>
        </w:tc>
      </w:tr>
      <w:tr>
        <w:trPr>
          <w:trHeight w:hRule="atLeast" w:val="1698"/>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Context(Problem/Solution)</w:t>
            </w:r>
          </w:p>
          <w:p>
            <w:pPr>
              <w:pStyle w:val="style0"/>
              <w:spacing w:after="0" w:before="0" w:line="100" w:lineRule="atLeast"/>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Suppose you have set up a dashboard with some plots and tables for analyzing your data, how can another user use it for their own data?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Guidance (How to do it and how it works)</w:t>
            </w:r>
            <w:r>
              <w:rPr/>
              <w:t xml:space="preserve">: </w:t>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Shiny makes it very easy to upload a file with the fileInput</w:t>
            </w:r>
            <w:r>
              <w:rPr/>
              <w:commentReference w:id="0"/>
            </w:r>
            <w:r>
              <w:rPr/>
              <w:commentReference w:id="1"/>
            </w:r>
            <w:r>
              <w:rPr/>
              <w:t>() function.</w:t>
            </w:r>
          </w:p>
          <w:p>
            <w:pPr>
              <w:pStyle w:val="style0"/>
              <w:spacing w:after="0" w:before="0" w:line="100" w:lineRule="atLeast"/>
            </w:pPr>
            <w:r>
              <w:rPr/>
              <w:t>This function might not work with early version of internet explorer. Use IE10 or any other browser.</w:t>
            </w:r>
          </w:p>
          <w:p>
            <w:pPr>
              <w:pStyle w:val="style0"/>
              <w:spacing w:after="0" w:before="0" w:line="100" w:lineRule="atLeast"/>
            </w:pPr>
            <w:r>
              <w:rPr/>
            </w:r>
          </w:p>
          <w:p>
            <w:pPr>
              <w:pStyle w:val="style0"/>
              <w:spacing w:after="0" w:before="0" w:line="100" w:lineRule="atLeast"/>
            </w:pPr>
            <w:r>
              <w:rPr/>
              <w:t>Let's see how this works.</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ascii="Courier New" w:cs="Courier New" w:hAnsi="Courier New"/>
              </w:rPr>
              <w:t>library(“shiny”)</w:t>
            </w:r>
          </w:p>
          <w:p>
            <w:pPr>
              <w:pStyle w:val="style0"/>
              <w:spacing w:after="0" w:before="0" w:line="100" w:lineRule="atLeast"/>
            </w:pPr>
            <w:r>
              <w:rPr>
                <w:rFonts w:ascii="Courier New" w:cs="Courier New" w:hAnsi="Courier New"/>
              </w:rPr>
              <w:t>runApp(activity_07_03”)</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Open RStudio and run the shiny app activity_07_03:</w:t>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bookmarkStart w:id="0" w:name="__DdeLink__183_1900650692"/>
            <w:bookmarkStart w:id="1" w:name="__DdeLink__183_1900650692"/>
            <w:bookmarkEnd w:id="1"/>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Select the file ‘diamondsData.csv’</w:t>
            </w:r>
            <w:r>
              <w:rPr/>
              <w:commentReference w:id="2"/>
            </w:r>
            <w:r>
              <w:rPr/>
              <w:commentReference w:id="3"/>
            </w:r>
            <w:r>
              <w:rPr/>
              <w:t xml:space="preserve"> and upload the file.</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drawing>
                <wp:inline distB="0" distL="0" distR="0" distT="0">
                  <wp:extent cx="2468245" cy="1450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1450975"/>
                          </a:xfrm>
                          <a:prstGeom prst="rect">
                            <a:avLst/>
                          </a:prstGeom>
                          <a:noFill/>
                          <a:ln w="9525">
                            <a:noFill/>
                            <a:miter lim="800000"/>
                            <a:headEnd/>
                            <a:tailEnd/>
                          </a:ln>
                        </pic:spPr>
                      </pic:pic>
                    </a:graphicData>
                  </a:graphic>
                </wp:inline>
              </w:drawing>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The top panel shows what is known about the file after it’s been uploaded. Typically, only the pathname is of interest</w:t>
            </w:r>
            <w:r>
              <w:rPr/>
              <w:commentReference w:id="4"/>
            </w:r>
            <w:r>
              <w:rPr/>
              <w:commentReference w:id="5"/>
            </w:r>
            <w:r>
              <w:rPr/>
              <w:t xml:space="preserve"> to us, in order for us to access it from our script</w:t>
            </w:r>
          </w:p>
          <w:p>
            <w:pPr>
              <w:pStyle w:val="style0"/>
              <w:spacing w:after="0" w:before="0" w:line="100" w:lineRule="atLeast"/>
            </w:pPr>
            <w:r>
              <w:rPr/>
              <w:t>You can also read the file size, in bytes.</w:t>
            </w:r>
          </w:p>
          <w:p>
            <w:pPr>
              <w:pStyle w:val="style0"/>
              <w:spacing w:after="0" w:before="0" w:line="100" w:lineRule="atLeast"/>
            </w:pPr>
            <w:r>
              <w:rPr/>
              <w:t>Files are uploaded on the server in a temporary folder.</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7</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The second panel shows the first 10  rows of the </w:t>
            </w:r>
          </w:p>
          <w:p>
            <w:pPr>
              <w:pStyle w:val="style0"/>
              <w:spacing w:after="0" w:before="0" w:line="100" w:lineRule="atLeast"/>
            </w:pPr>
            <w:r>
              <w:rPr/>
              <w:t>data frame built by parsing the uploaded csv file.</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8</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RStudio, open UI.R and server.R in the editor.</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Let’s look at the code and see how it’s done.</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9</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Show UI.R</w:t>
            </w:r>
          </w:p>
          <w:p>
            <w:pPr>
              <w:pStyle w:val="style0"/>
              <w:spacing w:after="0" w:before="0" w:line="100" w:lineRule="atLeast"/>
            </w:pPr>
            <w:r>
              <w:rPr/>
            </w:r>
          </w:p>
          <w:p>
            <w:pPr>
              <w:pStyle w:val="style0"/>
              <w:spacing w:after="0" w:before="0" w:line="100" w:lineRule="atLeast"/>
            </w:pPr>
            <w:r>
              <w:rPr/>
              <w:t xml:space="preserve">Highlight </w:t>
            </w:r>
          </w:p>
          <w:p>
            <w:pPr>
              <w:pStyle w:val="style0"/>
              <w:spacing w:after="0" w:before="0" w:line="100" w:lineRule="atLeast"/>
            </w:pPr>
            <w:r>
              <w:rPr>
                <w:rFonts w:ascii="Courier New" w:cs="Courier New" w:hAnsi="Courier New"/>
              </w:rPr>
              <w:t>fileInput()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In UI.R, we use fileInput() to get a file upload control. </w:t>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10</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Highlight </w:t>
            </w:r>
          </w:p>
          <w:p>
            <w:pPr>
              <w:pStyle w:val="style0"/>
              <w:spacing w:after="0" w:before="0" w:line="100" w:lineRule="atLeast"/>
            </w:pPr>
            <w:r>
              <w:rPr>
                <w:rFonts w:ascii="Courier New" w:cs="Courier New" w:hAnsi="Courier New"/>
              </w:rPr>
              <w:t>accept=…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It’s good practice to specify the type of file you're expecting (text, image etc.)</w:t>
            </w:r>
          </w:p>
          <w:p>
            <w:pPr>
              <w:pStyle w:val="style0"/>
              <w:spacing w:after="0" w:before="0" w:line="100" w:lineRule="atLeast"/>
            </w:pPr>
            <w:r>
              <w:rPr/>
              <w:t>If you’re not sure, Shiny will infer it from the file.</w:t>
            </w:r>
          </w:p>
          <w:p>
            <w:pPr>
              <w:pStyle w:val="style0"/>
              <w:spacing w:after="0" w:before="0" w:line="100" w:lineRule="atLeast"/>
            </w:pPr>
            <w:r>
              <w:rPr/>
            </w:r>
          </w:p>
          <w:p>
            <w:pPr>
              <w:pStyle w:val="style0"/>
              <w:spacing w:after="0" w:before="0" w:line="100" w:lineRule="atLeast"/>
            </w:pPr>
            <w:r>
              <w:rPr/>
              <w:commentReference w:id="6"/>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11</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Open server.R</w:t>
            </w:r>
          </w:p>
          <w:p>
            <w:pPr>
              <w:pStyle w:val="style0"/>
              <w:spacing w:after="0" w:before="0" w:line="100" w:lineRule="atLeast"/>
            </w:pPr>
            <w:r>
              <w:rPr/>
              <w:t xml:space="preserve">Highlight </w:t>
            </w:r>
          </w:p>
          <w:p>
            <w:pPr>
              <w:pStyle w:val="style0"/>
              <w:spacing w:after="0" w:before="0" w:line="100" w:lineRule="atLeast"/>
            </w:pPr>
            <w:r>
              <w:rPr>
                <w:rFonts w:ascii="Courier New" w:cs="Courier New" w:hAnsi="Courier New"/>
              </w:rPr>
              <w:t>if (is.null(downloadedFile)) return(NULL)</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In server.R,</w:t>
            </w:r>
            <w:r>
              <w:rPr/>
              <w:commentReference w:id="7"/>
            </w:r>
            <w:r>
              <w:rPr/>
              <w:commentReference w:id="8"/>
            </w:r>
            <w:r>
              <w:rPr/>
              <w:commentReference w:id="9"/>
            </w:r>
            <w:r>
              <w:rPr/>
              <w:t xml:space="preserve"> you first need to check whether input$filename is null, which is its default value.</w:t>
            </w:r>
          </w:p>
          <w:p>
            <w:pPr>
              <w:pStyle w:val="style0"/>
              <w:spacing w:after="0" w:before="0" w:line="100" w:lineRule="atLeast"/>
            </w:pPr>
            <w:r>
              <w:rPr/>
              <w:t>This will avoid generating errors when trying to process data that isn't there yet.</w:t>
            </w:r>
          </w:p>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12</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Highlight </w:t>
            </w:r>
          </w:p>
          <w:p>
            <w:pPr>
              <w:pStyle w:val="style0"/>
              <w:spacing w:after="0" w:before="0" w:line="100" w:lineRule="atLeast"/>
            </w:pPr>
            <w:r>
              <w:rPr>
                <w:rFonts w:ascii="Courier New" w:cs="Courier New" w:hAnsi="Courier New"/>
              </w:rPr>
              <w:t>downloadedFile$datapath</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 xml:space="preserve">Once the file has been uploaded, </w:t>
            </w:r>
            <w:r>
              <w:rPr>
                <w:rFonts w:ascii="Ubuntu" w:hAnsi="Ubuntu"/>
                <w:sz w:val="20"/>
              </w:rPr>
              <w:t xml:space="preserve">“downloadedFile$datapath” contains the </w:t>
            </w:r>
            <w:ins w:author="Christophe " w:date="2014-03-02T12:17:00Z" w:id="0">
              <w:r>
                <w:rPr>
                  <w:rFonts w:ascii="Ubuntu" w:hAnsi="Ubuntu"/>
                  <w:sz w:val="20"/>
                </w:rPr>
                <w:t xml:space="preserve">location of the </w:t>
              </w:r>
            </w:ins>
            <w:ins w:author="Christophe " w:date="2014-03-02T12:17:00Z" w:id="1">
              <w:r>
                <w:rPr>
                  <w:rFonts w:ascii="Ubuntu" w:hAnsi="Ubuntu"/>
                  <w:sz w:val="20"/>
                </w:rPr>
                <w:t xml:space="preserve"> file on the server.</w:t>
              </w:r>
            </w:ins>
            <w:del w:author="Christophe " w:date="2014-03-02T12:17:00Z" w:id="2">
              <w:r>
                <w:rPr>
                  <w:rFonts w:ascii="Ubuntu" w:hAnsi="Ubuntu"/>
                  <w:sz w:val="20"/>
                </w:rPr>
                <w:delText>R object read in from the data file</w:delText>
              </w:r>
            </w:del>
            <w:r>
              <w:rPr/>
              <w:commentReference w:id="10"/>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13</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ins w:author="Christophe " w:date="2014-03-02T12:18:00Z" w:id="3">
              <w:r>
                <w:rPr/>
                <w:t>output$contents can then access it and read its content.</w:t>
              </w:r>
            </w:ins>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14</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15</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
          </w:p>
        </w:tc>
      </w:tr>
      <w:tr>
        <w:trPr>
          <w:cantSplit w:val="false"/>
        </w:trPr>
        <w:tc>
          <w:tcPr>
            <w:tcW w:type="dxa" w:w="5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16</w:t>
            </w:r>
          </w:p>
        </w:tc>
        <w:tc>
          <w:tcPr>
            <w:tcW w:type="dxa" w:w="263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0"/>
              <w:spacing w:after="0" w:before="0" w:line="100" w:lineRule="atLeast"/>
            </w:pPr>
            <w:r>
              <w:rPr/>
            </w:r>
          </w:p>
        </w:tc>
        <w:tc>
          <w:tcPr>
            <w:tcW w:type="dxa" w:w="410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t>Back to PPT</w:t>
            </w:r>
          </w:p>
        </w:tc>
        <w:tc>
          <w:tcPr>
            <w:tcW w:type="dxa" w:w="337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ins w:author="Christophe " w:date="2014-03-02T12:18:00Z" w:id="4">
              <w:r>
                <w:rPr/>
                <w:t>In this video, w</w:t>
              </w:r>
            </w:ins>
            <w:del w:author="Christophe " w:date="2014-03-02T12:18:00Z" w:id="5">
              <w:r>
                <w:rPr/>
                <w:delText>W</w:delText>
              </w:r>
            </w:del>
            <w:r>
              <w:rPr/>
              <w:t xml:space="preserve">e saw how a user can easily upload their data and use </w:t>
            </w:r>
            <w:ins w:author="Christophe " w:date="2014-03-02T12:18:00Z" w:id="6">
              <w:r>
                <w:rPr/>
                <w:t>y</w:t>
              </w:r>
            </w:ins>
            <w:r>
              <w:rPr/>
              <w:t xml:space="preserve">our designed plots and reports from the browser, without having to </w:t>
            </w:r>
            <w:ins w:author="Christophe " w:date="2014-03-02T12:19:00Z" w:id="7">
              <w:r>
                <w:rPr/>
                <w:t xml:space="preserve">use or even know </w:t>
              </w:r>
            </w:ins>
            <w:del w:author="Christophe " w:date="2014-03-02T12:19:00Z" w:id="8">
              <w:r>
                <w:rPr/>
                <w:delText xml:space="preserve">know </w:delText>
              </w:r>
            </w:del>
            <w:r>
              <w:rPr/>
              <w:t>R.</w:t>
            </w:r>
            <w:r>
              <w:rPr/>
              <w:commentReference w:id="11"/>
            </w:r>
            <w:r>
              <w:rPr/>
              <w:commentReference w:id="12"/>
            </w:r>
          </w:p>
          <w:p>
            <w:pPr>
              <w:pStyle w:val="style0"/>
              <w:spacing w:after="0" w:before="0" w:line="100" w:lineRule="atLeast"/>
            </w:pPr>
            <w:r>
              <w:rPr/>
            </w:r>
          </w:p>
          <w:p>
            <w:pPr>
              <w:pStyle w:val="style0"/>
              <w:spacing w:after="0" w:before="0" w:line="100" w:lineRule="atLeast"/>
            </w:pPr>
            <w:r>
              <w:rPr/>
              <w:t>In the next video, we’ll learn how a user can download a file.</w:t>
            </w:r>
          </w:p>
        </w:tc>
      </w:tr>
    </w:tbl>
    <w:p>
      <w:pPr>
        <w:pStyle w:val="style0"/>
      </w:pPr>
      <w:r>
        <w:rPr/>
      </w:r>
    </w:p>
    <w:p>
      <w:pPr>
        <w:pStyle w:val="style0"/>
      </w:pPr>
      <w:r>
        <w:rPr/>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Richie Cotton" w:date="2013-11-25T22:15:00Z" w:id="0">
    <w:p>
      <w:r>
        <w:rPr>
          <w:rFonts w:ascii="Segoe UI" w:cs="Calibri" w:eastAsia="SimSun" w:hAnsi="Segoe UI"/>
          <w:sz w:val="20"/>
        </w:rPr>
        <w:t>I have bad memories of fileInput not working in older versions of Internet Explorer, but it's fine in IE10.  You might want to double check an old version, and warn the viewers if necessary.</w:t>
      </w:r>
    </w:p>
    <w:p>
      <w:r>
        <w:rPr/>
      </w:r>
    </w:p>
    <w:p>
      <w:r>
        <w:rPr/>
      </w:r>
    </w:p>
  </w:comment>
  <w:comment w:author="Christophe Ladroue" w:date="2014-01-10T13:41:00Z" w:id="1">
    <w:p>
      <w:r>
        <w:rPr/>
        <w:t>Done.</w:t>
      </w:r>
    </w:p>
    <w:p>
      <w:r>
        <w:rPr/>
      </w:r>
    </w:p>
    <w:p>
      <w:r>
        <w:rPr/>
      </w:r>
    </w:p>
  </w:comment>
  <w:comment w:author="Richie Cotton" w:date="2013-11-25T22:12:00Z" w:id="2">
    <w:p>
      <w:r>
        <w:rPr>
          <w:rFonts w:ascii="Segoe UI" w:cs="Calibri" w:eastAsia="SimSun" w:hAnsi="Segoe UI"/>
          <w:sz w:val="20"/>
        </w:rPr>
        <w:t>Or use any CSV file that you have on your machine.  This is about being able to play with your own data, right?</w:t>
      </w:r>
    </w:p>
    <w:p>
      <w:r>
        <w:rPr/>
      </w:r>
    </w:p>
    <w:p>
      <w:r>
        <w:rPr/>
      </w:r>
    </w:p>
  </w:comment>
  <w:comment w:author="Christophe Ladroue" w:date="2014-01-10T13:43:00Z" w:id="3">
    <w:p>
      <w:r>
        <w:rPr/>
        <w:t>Sure, but it’s probably to have the same thing on the screen and the video.</w:t>
      </w:r>
    </w:p>
    <w:p>
      <w:r>
        <w:rPr/>
      </w:r>
    </w:p>
    <w:p>
      <w:r>
        <w:rPr/>
      </w:r>
    </w:p>
  </w:comment>
  <w:comment w:author="Richie Cotton" w:date="2013-11-25T22:11:00Z" w:id="4">
    <w:p>
      <w:r>
        <w:rPr>
          <w:rFonts w:ascii="Segoe UI" w:cs="Calibri" w:eastAsia="SimSun" w:hAnsi="Segoe UI"/>
          <w:sz w:val="20"/>
        </w:rPr>
        <w:t>When would the pathname on the server be interesting?</w:t>
      </w:r>
    </w:p>
    <w:p>
      <w:r>
        <w:rPr/>
      </w:r>
    </w:p>
    <w:p>
      <w:r>
        <w:rPr>
          <w:rFonts w:ascii="Segoe UI" w:cs="Calibri" w:eastAsia="SimSun" w:hAnsi="Segoe UI"/>
          <w:sz w:val="20"/>
        </w:rPr>
        <w:t>Also, what's the unit for the size value?</w:t>
      </w:r>
    </w:p>
    <w:p>
      <w:r>
        <w:rPr/>
      </w:r>
    </w:p>
    <w:p>
      <w:r>
        <w:rPr/>
      </w:r>
    </w:p>
  </w:comment>
  <w:comment w:author="Christophe Ladroue" w:date="2014-01-10T13:46:00Z" w:id="5">
    <w:p>
      <w:r>
        <w:rPr/>
        <w:t>Done.</w:t>
      </w:r>
    </w:p>
    <w:p>
      <w:r>
        <w:rPr/>
      </w:r>
    </w:p>
    <w:p>
      <w:r>
        <w:rPr/>
      </w:r>
    </w:p>
  </w:comment>
  <w:comment w:author="Christophe Ladroue" w:date="2014-01-10T13:49:00Z" w:id="6">
    <w:p>
      <w:r>
        <w:rPr/>
        <w:t>Done.</w:t>
      </w:r>
    </w:p>
    <w:p>
      <w:r>
        <w:rPr/>
      </w:r>
    </w:p>
    <w:p>
      <w:r>
        <w:rPr/>
      </w:r>
    </w:p>
  </w:comment>
  <w:comment w:author="Richie Cotton" w:date="2013-11-25T22:27:00Z" w:id="7">
    <w:p>
      <w:r>
        <w:rPr>
          <w:rFonts w:ascii="Segoe UI" w:cs="Calibri" w:eastAsia="SimSun" w:hAnsi="Segoe UI"/>
          <w:sz w:val="20"/>
        </w:rPr>
        <w:t>The contents of server.R are a little sloppy.  If sep = “t”, shouldn't you be using read.delim?</w:t>
      </w:r>
    </w:p>
    <w:p>
      <w:r>
        <w:rPr/>
      </w:r>
    </w:p>
    <w:p>
      <w:r>
        <w:rPr>
          <w:rFonts w:ascii="Segoe UI" w:cs="Calibri" w:eastAsia="SimSun" w:hAnsi="Segoe UI"/>
          <w:sz w:val="20"/>
        </w:rPr>
        <w:t>Also, it seems like it would be best practise to do most of the processing before you call  renderTable?</w:t>
      </w:r>
    </w:p>
    <w:p>
      <w:r>
        <w:rPr/>
      </w:r>
    </w:p>
    <w:p>
      <w:r>
        <w:rPr>
          <w:rFonts w:ascii="Segoe UI" w:cs="Calibri" w:eastAsia="SimSun" w:hAnsi="Segoe UI"/>
          <w:sz w:val="20"/>
        </w:rPr>
        <w:t>I've tidied the code.</w:t>
      </w:r>
    </w:p>
    <w:p>
      <w:r>
        <w:rPr/>
      </w:r>
    </w:p>
    <w:p>
      <w:r>
        <w:rPr/>
      </w:r>
    </w:p>
  </w:comment>
  <w:comment w:author="Christophe Ladroue" w:date="2014-01-10T13:50:00Z" w:id="8">
    <w:p>
      <w:r>
        <w:rPr/>
        <w:t>Done.</w:t>
      </w:r>
    </w:p>
    <w:p>
      <w:r>
        <w:rPr/>
      </w:r>
    </w:p>
    <w:p>
      <w:r>
        <w:rPr/>
      </w:r>
    </w:p>
  </w:comment>
  <w:comment w:author="Christophe Ladroue" w:date="2014-01-10T14:09:00Z" w:id="9">
    <w:p>
      <w:r>
        <w:rPr/>
        <w:t>RC’s code wasn’t working but I’ve updated the code to reflect this.</w:t>
      </w:r>
    </w:p>
    <w:p>
      <w:r>
        <w:rPr/>
      </w:r>
    </w:p>
    <w:p>
      <w:r>
        <w:rPr/>
      </w:r>
    </w:p>
  </w:comment>
  <w:comment w:author="Christophe Ladroue" w:date="2014-01-10T13:50:00Z" w:id="10">
    <w:p>
      <w:r>
        <w:rPr/>
        <w:t>Done.</w:t>
      </w:r>
    </w:p>
    <w:p>
      <w:r>
        <w:rPr/>
      </w:r>
    </w:p>
    <w:p>
      <w:r>
        <w:rPr/>
      </w:r>
    </w:p>
  </w:comment>
  <w:comment w:author="Hyacintha D'Souza" w:date="2013-10-11T19:02:00Z" w:id="11">
    <w:p>
      <w:r>
        <w:rPr/>
        <w:t>In the next video…</w:t>
      </w:r>
    </w:p>
    <w:p>
      <w:r>
        <w:rPr/>
      </w:r>
    </w:p>
    <w:p>
      <w:r>
        <w:rPr/>
      </w:r>
    </w:p>
  </w:comment>
  <w:comment w:author="Christophe Ladroue" w:date="2014-01-10T14:44:00Z" w:id="12">
    <w:p>
      <w:r>
        <w:rPr/>
        <w:t>Done.</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next w:val="style26"/>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GB"/>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Text Body"/>
    <w:basedOn w:val="style0"/>
    <w:next w:val="style29"/>
    <w:pPr>
      <w:widowControl w:val="false"/>
      <w:tabs>
        <w:tab w:leader="none" w:pos="425" w:val="left"/>
      </w:tabs>
      <w:spacing w:after="0" w:before="113"/>
    </w:pPr>
    <w:rPr>
      <w:rFonts w:cs="Tahoma" w:eastAsia="Arial"/>
      <w:color w:val="800000"/>
      <w:sz w:val="24"/>
      <w:szCs w:val="24"/>
      <w:lang w:bidi="hi-IN" w:eastAsia="zh-CN" w:val="en-GB"/>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Normal1"/>
    <w:next w:val="style31"/>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2" w:type="paragraph">
    <w:name w:val="annotation text"/>
    <w:basedOn w:val="style0"/>
    <w:next w:val="style32"/>
    <w:pPr>
      <w:spacing w:line="100" w:lineRule="atLeast"/>
    </w:pPr>
    <w:rPr>
      <w:sz w:val="20"/>
      <w:szCs w:val="20"/>
    </w:rPr>
  </w:style>
  <w:style w:styleId="style33" w:type="paragraph">
    <w:name w:val="annotation subject"/>
    <w:basedOn w:val="style32"/>
    <w:next w:val="style33"/>
    <w:pPr/>
    <w:rPr>
      <w:b/>
      <w:bCs/>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Intense Quote"/>
    <w:basedOn w:val="style0"/>
    <w:next w:val="style35"/>
    <w:pPr>
      <w:pBdr>
        <w:top w:color="000001" w:space="0" w:sz="6" w:val="single"/>
        <w:left w:color="000001" w:space="0" w:sz="6" w:val="single"/>
        <w:bottom w:color="4F81BD" w:space="0" w:sz="4" w:val="single"/>
        <w:right w:color="000001" w:space="0" w:sz="6" w:val="single"/>
      </w:pBdr>
      <w:spacing w:after="280" w:before="200"/>
      <w:ind w:hanging="0" w:left="936" w:right="936"/>
    </w:pPr>
    <w:rPr>
      <w:b/>
      <w:bCs/>
      <w:i/>
      <w:iCs/>
      <w:color w:val="4F81BD"/>
    </w:rPr>
  </w:style>
  <w:style w:styleId="style36" w:type="paragraph">
    <w:name w:val="Header"/>
    <w:basedOn w:val="style0"/>
    <w:next w:val="style36"/>
    <w:pPr>
      <w:suppressLineNumbers/>
      <w:tabs>
        <w:tab w:leader="none" w:pos="4680" w:val="center"/>
        <w:tab w:leader="none" w:pos="9360" w:val="right"/>
      </w:tabs>
      <w:spacing w:after="0" w:before="0" w:line="100" w:lineRule="atLeast"/>
    </w:pPr>
    <w:rPr/>
  </w:style>
  <w:style w:styleId="style37" w:type="paragraph">
    <w:name w:val="Footer"/>
    <w:basedOn w:val="style0"/>
    <w:next w:val="style37"/>
    <w:pPr>
      <w:suppressLineNumbers/>
      <w:tabs>
        <w:tab w:leader="none" w:pos="4680" w:val="center"/>
        <w:tab w:leader="none" w:pos="9360" w:val="right"/>
      </w:tabs>
      <w:spacing w:after="0" w:before="0" w:line="100" w:lineRule="atLeast"/>
    </w:pPr>
    <w:rPr/>
  </w:style>
  <w:style w:styleId="style38" w:type="paragraph">
    <w:name w:val="List Paragraph"/>
    <w:basedOn w:val="style0"/>
    <w:next w:val="style3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Relationship Id="rId3" Type="http://schemas.openxmlformats.org/officeDocument/2006/relationships/comments" Target="comments.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573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CL</cp:lastModifiedBy>
  <dcterms:modified xsi:type="dcterms:W3CDTF">2014-02-21T18:24:00.00Z</dcterms:modified>
  <cp:revision>9</cp:revision>
</cp:coreProperties>
</file>
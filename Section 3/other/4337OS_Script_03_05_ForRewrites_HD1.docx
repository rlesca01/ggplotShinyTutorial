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media/image3.png" ContentType="image/png"/>
  <Override PartName="/word/media/image4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>
          <w:b/>
        </w:rPr>
        <w:t xml:space="preserve">Video Script: Section 3 Video 5 Faceting with several variables </w:t>
      </w:r>
    </w:p>
    <w:p>
      <w:pPr>
        <w:pStyle w:val="style31"/>
      </w:pPr>
      <w:r>
        <w:rPr/>
      </w:r>
    </w:p>
    <w:p>
      <w:pPr>
        <w:pStyle w:val="style31"/>
      </w:pPr>
      <w:r>
        <w:rPr/>
      </w:r>
    </w:p>
    <w:tbl>
      <w:tblPr>
        <w:jc w:val="left"/>
        <w:tblInd w:type="dxa" w:w="-1170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tblBorders>
      </w:tblPr>
      <w:tblGrid>
        <w:gridCol w:w="529"/>
        <w:gridCol w:w="2632"/>
        <w:gridCol w:w="4146"/>
        <w:gridCol w:w="3330"/>
      </w:tblGrid>
      <w:tr>
        <w:trPr>
          <w:cantSplit w:val="false"/>
        </w:trPr>
        <w:tc>
          <w:tcPr>
            <w:tcW w:type="dxa" w:w="52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No.</w:t>
            </w:r>
          </w:p>
        </w:tc>
        <w:tc>
          <w:tcPr>
            <w:tcW w:type="dxa" w:w="263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Description</w:t>
            </w:r>
          </w:p>
        </w:tc>
        <w:tc>
          <w:tcPr>
            <w:tcW w:type="dxa" w:w="414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Action on screen</w:t>
            </w:r>
          </w:p>
        </w:tc>
        <w:tc>
          <w:tcPr>
            <w:tcW w:type="dxa" w:w="333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Narration</w:t>
            </w:r>
          </w:p>
        </w:tc>
      </w:tr>
      <w:tr>
        <w:trPr>
          <w:trHeight w:hRule="atLeast" w:val="2723"/>
          <w:cantSplit w:val="false"/>
        </w:trPr>
        <w:tc>
          <w:tcPr>
            <w:tcW w:type="dxa" w:w="52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1</w:t>
            </w:r>
          </w:p>
        </w:tc>
        <w:tc>
          <w:tcPr>
            <w:tcW w:type="dxa" w:w="263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hd w:fill="C0C0C0" w:val="clear"/>
              </w:rPr>
              <w:t>Introduction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shd w:fill="C0C0C0" w:val="clear"/>
              </w:rPr>
              <w:t>(Outcome and why it is desirable)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This should give the viewer an idea of the outcome of the task at the beginning of the videos and set the stage and expectations of the viewer.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414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Refer to PPT</w:t>
            </w:r>
          </w:p>
        </w:tc>
        <w:tc>
          <w:tcPr>
            <w:tcW w:type="dxa" w:w="333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 xml:space="preserve"> </w:t>
            </w:r>
            <w:r>
              <w:rPr/>
              <w:t xml:space="preserve">In this video, we’re going to see how to generate plots for each value of several variables. </w:t>
            </w:r>
          </w:p>
        </w:tc>
      </w:tr>
      <w:tr>
        <w:trPr>
          <w:trHeight w:hRule="atLeast" w:val="1698"/>
          <w:cantSplit w:val="false"/>
        </w:trPr>
        <w:tc>
          <w:tcPr>
            <w:tcW w:type="dxa" w:w="52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2</w:t>
            </w:r>
          </w:p>
        </w:tc>
        <w:tc>
          <w:tcPr>
            <w:tcW w:type="dxa" w:w="263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hd w:fill="C0C0C0" w:val="clear"/>
              </w:rPr>
              <w:t>Context(Problem/Solution)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 xml:space="preserve">Present the viewer with a real-world solution and how the situation would pose as a challenge. It always helps to draw the viewer's attention using a use-case. </w:t>
            </w:r>
            <w:r>
              <w:rPr>
                <w:shd w:fill="FFFF00" w:val="clear"/>
              </w:rPr>
              <w:t>Metadata template</w:t>
            </w:r>
            <w:r>
              <w:rPr/>
              <w:t xml:space="preserve"> can be used here.</w:t>
            </w:r>
          </w:p>
        </w:tc>
        <w:tc>
          <w:tcPr>
            <w:tcW w:type="dxa" w:w="414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333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With a large enough dataset, it’s often interesting to look at subsets defined by several variables.</w:t>
            </w:r>
          </w:p>
        </w:tc>
      </w:tr>
      <w:tr>
        <w:trPr>
          <w:cantSplit w:val="false"/>
        </w:trPr>
        <w:tc>
          <w:tcPr>
            <w:tcW w:type="dxa" w:w="52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3</w:t>
            </w:r>
          </w:p>
        </w:tc>
        <w:tc>
          <w:tcPr>
            <w:tcW w:type="dxa" w:w="263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hd w:fill="C0C0C0" w:val="clear"/>
              </w:rPr>
              <w:t>Guidance (How to do it and how it works)</w:t>
            </w:r>
            <w:r>
              <w:rPr/>
              <w:t xml:space="preserve">: </w:t>
            </w:r>
          </w:p>
        </w:tc>
        <w:tc>
          <w:tcPr>
            <w:tcW w:type="dxa" w:w="414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333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We’re going to see two ways to make conditional plots over 2 variables.</w:t>
            </w:r>
          </w:p>
        </w:tc>
      </w:tr>
      <w:tr>
        <w:trPr>
          <w:cantSplit w:val="false"/>
        </w:trPr>
        <w:tc>
          <w:tcPr>
            <w:tcW w:type="dxa" w:w="52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4</w:t>
            </w:r>
          </w:p>
        </w:tc>
        <w:tc>
          <w:tcPr>
            <w:tcW w:type="dxa" w:w="263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414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Highlight and run library(ggplot2)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# distribution of diamond price given color and cut.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# note the the use of scale_x_log10 for plotting on a log scale, which is more appropriate here.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 xml:space="preserve">ggplot(diamonds) + 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 xml:space="preserve">  </w:t>
            </w:r>
            <w:r>
              <w:rPr/>
              <w:t xml:space="preserve">geom_histogram(aes(x=price)) + 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 xml:space="preserve">  </w:t>
            </w:r>
            <w:r>
              <w:rPr/>
              <w:t>scale_x_log10() +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 xml:space="preserve">    </w:t>
            </w:r>
            <w:r>
              <w:rPr/>
              <w:t>facet_wrap( color ~ cut) +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 xml:space="preserve">      </w:t>
            </w:r>
            <w:r>
              <w:rPr/>
              <w:t>ggtitle("with facet_wrap")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drawing>
                <wp:inline distB="0" distL="0" distR="0" distT="0">
                  <wp:extent cx="2468245" cy="1718310"/>
                  <wp:effectExtent b="0" l="0" r="0" t="0"/>
                  <wp:docPr descr="A description..." id="1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descr="A description...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8245" cy="17183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33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Open activity_03_05.R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Run the first 11 lines.</w:t>
            </w:r>
          </w:p>
        </w:tc>
      </w:tr>
      <w:tr>
        <w:trPr>
          <w:cantSplit w:val="false"/>
        </w:trPr>
        <w:tc>
          <w:tcPr>
            <w:tcW w:type="dxa" w:w="52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5</w:t>
            </w:r>
          </w:p>
        </w:tc>
        <w:tc>
          <w:tcPr>
            <w:tcW w:type="dxa" w:w="263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414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bookmarkStart w:id="0" w:name="__DdeLink__183_1900650692"/>
            <w:bookmarkStart w:id="1" w:name="__DdeLink__183_1900650692"/>
            <w:bookmarkEnd w:id="1"/>
            <w:r>
              <w:rPr/>
            </w:r>
          </w:p>
        </w:tc>
        <w:tc>
          <w:tcPr>
            <w:tcW w:type="dxa" w:w="333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 xml:space="preserve">We end up with </w:t>
            </w:r>
            <w:ins w:author="Christophe " w:date="2014-02-21T13:46:00Z" w:id="0">
              <w:r>
                <w:rPr/>
                <w:t xml:space="preserve">a </w:t>
              </w:r>
            </w:ins>
            <w:r>
              <w:rPr/>
              <w:t>graph similar to what we had in the previous video: the distribution of the price for different types of diamonds.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By using facet_wrap(color ~ cut), a plot is produced for each of the combinations of color and cut, which is what we want here.</w:t>
            </w:r>
          </w:p>
        </w:tc>
      </w:tr>
      <w:tr>
        <w:trPr>
          <w:cantSplit w:val="false"/>
        </w:trPr>
        <w:tc>
          <w:tcPr>
            <w:tcW w:type="dxa" w:w="52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6</w:t>
            </w:r>
          </w:p>
        </w:tc>
        <w:tc>
          <w:tcPr>
            <w:tcW w:type="dxa" w:w="263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414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333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However, as it is, it is difficult to appreciate what is the importance of cut</w:t>
            </w:r>
            <w:del w:author="Christophe " w:date="2014-02-21T13:47:00Z" w:id="1">
              <w:r>
                <w:rPr/>
                <w:delText>, for example,</w:delText>
              </w:r>
            </w:del>
            <w:r>
              <w:rPr/>
              <w:t xml:space="preserve"> on the price distribution, because the plots are simply strung one after the other.</w:t>
            </w:r>
          </w:p>
        </w:tc>
      </w:tr>
      <w:tr>
        <w:trPr>
          <w:cantSplit w:val="false"/>
        </w:trPr>
        <w:tc>
          <w:tcPr>
            <w:tcW w:type="dxa" w:w="52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7</w:t>
            </w:r>
          </w:p>
        </w:tc>
        <w:tc>
          <w:tcPr>
            <w:tcW w:type="dxa" w:w="263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414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Highlight and run: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# with facet_grid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 xml:space="preserve">ggplot(diamonds) + 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 xml:space="preserve">  </w:t>
            </w:r>
            <w:r>
              <w:rPr/>
              <w:t xml:space="preserve">geom_histogram(aes(x=price)) + 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 xml:space="preserve">    </w:t>
            </w:r>
            <w:r>
              <w:rPr/>
              <w:t>scale_x_log10() +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 xml:space="preserve">      </w:t>
            </w:r>
            <w:r>
              <w:rPr/>
              <w:t>facet_grid( color ~ cut) +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 xml:space="preserve">        </w:t>
            </w:r>
            <w:r>
              <w:rPr/>
              <w:t>ggtitle("with facet_grid")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drawing>
                <wp:inline distB="0" distL="0" distR="0" distT="0">
                  <wp:extent cx="2468245" cy="1718310"/>
                  <wp:effectExtent b="0" l="0" r="0" t="0"/>
                  <wp:docPr descr="A description..." id="1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descr="A description...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8245" cy="17183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33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Run the second ggplot command</w:t>
            </w:r>
          </w:p>
        </w:tc>
      </w:tr>
      <w:tr>
        <w:trPr>
          <w:cantSplit w:val="false"/>
        </w:trPr>
        <w:tc>
          <w:tcPr>
            <w:tcW w:type="dxa" w:w="52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8</w:t>
            </w:r>
          </w:p>
        </w:tc>
        <w:tc>
          <w:tcPr>
            <w:tcW w:type="dxa" w:w="263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414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Highlight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color ~ cut + clarity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But don’t run, too slow (~10 seconds)</w:t>
            </w:r>
          </w:p>
        </w:tc>
        <w:tc>
          <w:tcPr>
            <w:tcW w:type="dxa" w:w="333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bookmarkStart w:id="2" w:name="_GoBack"/>
            <w:bookmarkEnd w:id="2"/>
            <w:r>
              <w:rPr/>
              <w:t>We have used facet_grid instead of facet_wrap, which produces a more orderly table of graphs that makes for easier reading.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The 2 variables ‘cut’ and ‘color’ now run on the x and y axes.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It’s possible to use more than 2 variables by using the formula in the usual way, for example: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color ~ cut + clarity</w:t>
            </w:r>
          </w:p>
        </w:tc>
      </w:tr>
      <w:tr>
        <w:trPr>
          <w:cantSplit w:val="false"/>
        </w:trPr>
        <w:tc>
          <w:tcPr>
            <w:tcW w:type="dxa" w:w="52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9</w:t>
            </w:r>
          </w:p>
        </w:tc>
        <w:tc>
          <w:tcPr>
            <w:tcW w:type="dxa" w:w="263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414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333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You can also add extra plots with all the data by setting the option ‘margin’ to TRUE.</w:t>
            </w:r>
          </w:p>
        </w:tc>
      </w:tr>
      <w:tr>
        <w:trPr>
          <w:cantSplit w:val="false"/>
        </w:trPr>
        <w:tc>
          <w:tcPr>
            <w:tcW w:type="dxa" w:w="52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10</w:t>
            </w:r>
          </w:p>
        </w:tc>
        <w:tc>
          <w:tcPr>
            <w:tcW w:type="dxa" w:w="263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414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Highlight and run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?facet_grid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(note that code also points to ggplot2 webpage for facet_grid).</w:t>
            </w:r>
          </w:p>
        </w:tc>
        <w:tc>
          <w:tcPr>
            <w:tcW w:type="dxa" w:w="333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See the help file for facet grid to see the complete list of options.</w:t>
            </w:r>
          </w:p>
        </w:tc>
      </w:tr>
      <w:tr>
        <w:trPr>
          <w:cantSplit w:val="false"/>
        </w:trPr>
        <w:tc>
          <w:tcPr>
            <w:tcW w:type="dxa" w:w="52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11</w:t>
            </w:r>
          </w:p>
        </w:tc>
        <w:tc>
          <w:tcPr>
            <w:tcW w:type="dxa" w:w="263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414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333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52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12</w:t>
            </w:r>
          </w:p>
        </w:tc>
        <w:tc>
          <w:tcPr>
            <w:tcW w:type="dxa" w:w="263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414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333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52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13</w:t>
            </w:r>
          </w:p>
        </w:tc>
        <w:tc>
          <w:tcPr>
            <w:tcW w:type="dxa" w:w="263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414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333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52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14</w:t>
            </w:r>
          </w:p>
        </w:tc>
        <w:tc>
          <w:tcPr>
            <w:tcW w:type="dxa" w:w="263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414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333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52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15</w:t>
            </w:r>
          </w:p>
        </w:tc>
        <w:tc>
          <w:tcPr>
            <w:tcW w:type="dxa" w:w="263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414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333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52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16</w:t>
            </w:r>
          </w:p>
        </w:tc>
        <w:tc>
          <w:tcPr>
            <w:tcW w:type="dxa" w:w="263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hd w:fill="C0C0C0" w:val="clear"/>
              </w:rPr>
              <w:t>Conclusion:</w:t>
            </w:r>
            <w:r>
              <w:rPr>
                <w:lang w:eastAsia="en-IN"/>
              </w:rPr>
              <w:t>The video concludes by showing the viewer that the goal has been achieved, and reminding them why they should be happy about that. A PowerPoint summary slide with the key points emphasized would make it easier for the viewer to remember what was covered in the video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414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333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From this video, you have learned that faceting with several variables is possible with either facet_wrap or facet_grid but the plots resulting from facet_grid are easier to interpret.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 xml:space="preserve">In the next section, we will see how to use </w:t>
            </w:r>
            <w:ins w:author="Christophe " w:date="2014-02-21T13:48:00Z" w:id="2">
              <w:r>
                <w:rPr/>
                <w:t xml:space="preserve">a </w:t>
              </w:r>
            </w:ins>
            <w:r>
              <w:rPr/>
              <w:t>statistical summary in our plots.</w:t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del w:author="Christophe " w:date="2014-02-21T13:41:00Z" w:id="3">
        <w:r>
          <w:rPr/>
        </w:r>
      </w:del>
    </w:p>
    <w:p>
      <w:pPr>
        <w:pStyle w:val="style0"/>
      </w:pPr>
      <w:r>
        <w:rPr/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8192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  <w:spacing w:after="200" w:before="0" w:line="276" w:lineRule="auto"/>
    </w:pPr>
    <w:rPr>
      <w:rFonts w:ascii="Calibri" w:cs="" w:eastAsia="DejaVu Sans" w:hAnsi="Calibri"/>
      <w:color w:val="auto"/>
      <w:sz w:val="22"/>
      <w:szCs w:val="22"/>
      <w:lang w:bidi="ar-SA" w:eastAsia="en-US" w:val="en-US"/>
    </w:rPr>
  </w:style>
  <w:style w:styleId="style15" w:type="character">
    <w:name w:val="Default Paragraph Font"/>
    <w:next w:val="style15"/>
    <w:rPr/>
  </w:style>
  <w:style w:styleId="style16" w:type="character">
    <w:name w:val="annotation reference"/>
    <w:basedOn w:val="style15"/>
    <w:next w:val="style16"/>
    <w:rPr>
      <w:sz w:val="16"/>
      <w:szCs w:val="16"/>
    </w:rPr>
  </w:style>
  <w:style w:styleId="style17" w:type="character">
    <w:name w:val="Comment Text Char"/>
    <w:basedOn w:val="style15"/>
    <w:next w:val="style17"/>
    <w:rPr>
      <w:sz w:val="20"/>
      <w:szCs w:val="20"/>
    </w:rPr>
  </w:style>
  <w:style w:styleId="style18" w:type="character">
    <w:name w:val="Comment Subject Char"/>
    <w:basedOn w:val="style17"/>
    <w:next w:val="style18"/>
    <w:rPr>
      <w:b/>
      <w:bCs/>
      <w:sz w:val="20"/>
      <w:szCs w:val="20"/>
    </w:rPr>
  </w:style>
  <w:style w:styleId="style19" w:type="character">
    <w:name w:val="Balloon Text Char"/>
    <w:basedOn w:val="style15"/>
    <w:next w:val="style19"/>
    <w:rPr>
      <w:rFonts w:ascii="Tahoma" w:cs="Tahoma" w:hAnsi="Tahoma"/>
      <w:sz w:val="16"/>
      <w:szCs w:val="16"/>
    </w:rPr>
  </w:style>
  <w:style w:styleId="style20" w:type="character">
    <w:name w:val="Intense Quote Char"/>
    <w:basedOn w:val="style15"/>
    <w:next w:val="style20"/>
    <w:rPr>
      <w:b/>
      <w:bCs/>
      <w:i/>
      <w:iCs/>
      <w:color w:val="4F81BD"/>
    </w:rPr>
  </w:style>
  <w:style w:styleId="style21" w:type="character">
    <w:name w:val="Header Char"/>
    <w:basedOn w:val="style15"/>
    <w:next w:val="style21"/>
    <w:rPr/>
  </w:style>
  <w:style w:styleId="style22" w:type="character">
    <w:name w:val="Footer Char"/>
    <w:basedOn w:val="style15"/>
    <w:next w:val="style22"/>
    <w:rPr/>
  </w:style>
  <w:style w:styleId="style23" w:type="character">
    <w:name w:val="ListLabel 1"/>
    <w:next w:val="style23"/>
    <w:rPr>
      <w:rFonts w:cs="Courier New"/>
    </w:rPr>
  </w:style>
  <w:style w:styleId="style24" w:type="paragraph">
    <w:name w:val="Heading"/>
    <w:basedOn w:val="style0"/>
    <w:next w:val="style25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25" w:type="paragraph">
    <w:name w:val="Text body"/>
    <w:basedOn w:val="style0"/>
    <w:next w:val="style25"/>
    <w:pPr>
      <w:spacing w:after="120" w:before="0"/>
    </w:pPr>
    <w:rPr/>
  </w:style>
  <w:style w:styleId="style26" w:type="paragraph">
    <w:name w:val="List"/>
    <w:basedOn w:val="style29"/>
    <w:next w:val="style26"/>
    <w:pPr/>
    <w:rPr>
      <w:rFonts w:cs="Lohit Hindi"/>
    </w:rPr>
  </w:style>
  <w:style w:styleId="style27" w:type="paragraph">
    <w:name w:val="Caption"/>
    <w:basedOn w:val="style0"/>
    <w:next w:val="style27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8" w:type="paragraph">
    <w:name w:val="Index"/>
    <w:basedOn w:val="style0"/>
    <w:next w:val="style28"/>
    <w:pPr>
      <w:suppressLineNumbers/>
    </w:pPr>
    <w:rPr>
      <w:rFonts w:cs="Lohit Hindi"/>
    </w:rPr>
  </w:style>
  <w:style w:styleId="style29" w:type="paragraph">
    <w:name w:val="Text Body"/>
    <w:basedOn w:val="style0"/>
    <w:next w:val="style29"/>
    <w:pPr>
      <w:widowControl w:val="false"/>
      <w:tabs>
        <w:tab w:leader="none" w:pos="425" w:val="left"/>
      </w:tabs>
      <w:spacing w:after="0" w:before="113"/>
    </w:pPr>
    <w:rPr>
      <w:rFonts w:cs="Tahoma" w:eastAsia="Arial"/>
      <w:color w:val="800000"/>
      <w:sz w:val="24"/>
      <w:szCs w:val="24"/>
      <w:lang w:bidi="hi-IN" w:eastAsia="zh-CN" w:val="en-GB"/>
    </w:rPr>
  </w:style>
  <w:style w:styleId="style30" w:type="paragraph">
    <w:name w:val="caption"/>
    <w:basedOn w:val="style0"/>
    <w:next w:val="style30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31" w:type="paragraph">
    <w:name w:val="Normal1"/>
    <w:next w:val="style31"/>
    <w:pPr>
      <w:widowControl/>
      <w:tabs>
        <w:tab w:leader="none" w:pos="720" w:val="left"/>
      </w:tabs>
      <w:suppressAutoHyphens w:val="true"/>
      <w:spacing w:after="200" w:before="0" w:line="276" w:lineRule="auto"/>
    </w:pPr>
    <w:rPr>
      <w:rFonts w:ascii="Calibri" w:cs="Calibri" w:eastAsia="Calibri" w:hAnsi="Calibri"/>
      <w:color w:val="000000"/>
      <w:sz w:val="22"/>
      <w:szCs w:val="22"/>
      <w:lang w:bidi="ar-SA" w:eastAsia="en-US" w:val="en-US"/>
    </w:rPr>
  </w:style>
  <w:style w:styleId="style32" w:type="paragraph">
    <w:name w:val="annotation text"/>
    <w:basedOn w:val="style0"/>
    <w:next w:val="style32"/>
    <w:pPr>
      <w:spacing w:line="100" w:lineRule="atLeast"/>
    </w:pPr>
    <w:rPr>
      <w:sz w:val="20"/>
      <w:szCs w:val="20"/>
    </w:rPr>
  </w:style>
  <w:style w:styleId="style33" w:type="paragraph">
    <w:name w:val="annotation subject"/>
    <w:basedOn w:val="style32"/>
    <w:next w:val="style33"/>
    <w:pPr/>
    <w:rPr>
      <w:b/>
      <w:bCs/>
    </w:rPr>
  </w:style>
  <w:style w:styleId="style34" w:type="paragraph">
    <w:name w:val="Balloon Text"/>
    <w:basedOn w:val="style0"/>
    <w:next w:val="style34"/>
    <w:pPr>
      <w:spacing w:after="0" w:before="0" w:line="100" w:lineRule="atLeast"/>
    </w:pPr>
    <w:rPr>
      <w:rFonts w:ascii="Tahoma" w:cs="Tahoma" w:hAnsi="Tahoma"/>
      <w:sz w:val="16"/>
      <w:szCs w:val="16"/>
    </w:rPr>
  </w:style>
  <w:style w:styleId="style35" w:type="paragraph">
    <w:name w:val="Intense Quote"/>
    <w:basedOn w:val="style0"/>
    <w:next w:val="style35"/>
    <w:pPr>
      <w:pBdr>
        <w:top w:color="000001" w:space="0" w:sz="6" w:val="single"/>
        <w:left w:color="000001" w:space="0" w:sz="6" w:val="single"/>
        <w:bottom w:color="4F81BD" w:space="0" w:sz="4" w:val="single"/>
        <w:right w:color="000001" w:space="0" w:sz="6" w:val="single"/>
      </w:pBdr>
      <w:spacing w:after="280" w:before="200"/>
      <w:ind w:hanging="0" w:left="936" w:right="936"/>
    </w:pPr>
    <w:rPr>
      <w:b/>
      <w:bCs/>
      <w:i/>
      <w:iCs/>
      <w:color w:val="4F81BD"/>
    </w:rPr>
  </w:style>
  <w:style w:styleId="style36" w:type="paragraph">
    <w:name w:val="Header"/>
    <w:basedOn w:val="style0"/>
    <w:next w:val="style36"/>
    <w:pPr>
      <w:suppressLineNumbers/>
      <w:tabs>
        <w:tab w:leader="none" w:pos="4680" w:val="center"/>
        <w:tab w:leader="none" w:pos="9360" w:val="right"/>
      </w:tabs>
      <w:spacing w:after="0" w:before="0" w:line="100" w:lineRule="atLeast"/>
    </w:pPr>
    <w:rPr/>
  </w:style>
  <w:style w:styleId="style37" w:type="paragraph">
    <w:name w:val="Footer"/>
    <w:basedOn w:val="style0"/>
    <w:next w:val="style37"/>
    <w:pPr>
      <w:suppressLineNumbers/>
      <w:tabs>
        <w:tab w:leader="none" w:pos="4680" w:val="center"/>
        <w:tab w:leader="none" w:pos="9360" w:val="right"/>
      </w:tabs>
      <w:spacing w:after="0" w:before="0" w:line="100" w:lineRule="atLeast"/>
    </w:pPr>
    <w:rPr/>
  </w:style>
  <w:style w:styleId="style38" w:type="paragraph">
    <w:name w:val="List Paragraph"/>
    <w:basedOn w:val="style0"/>
    <w:next w:val="style38"/>
    <w:pPr>
      <w:ind w:hanging="0" w:left="720" w:right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3.png"/><Relationship Id="rId3" Type="http://schemas.openxmlformats.org/officeDocument/2006/relationships/image" Target="media/image4.png"/><Relationship Id="rId4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537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2013-03-18T05:56:00.00Z</dcterms:created>
  <dc:creator>Hyacintha</dc:creator>
  <cp:lastModifiedBy>Hyacintha D'Souza</cp:lastModifiedBy>
  <dcterms:modified xsi:type="dcterms:W3CDTF">2013-12-10T12:32:00.00Z</dcterms:modified>
  <cp:revision>24</cp:revision>
</cp:coreProperties>
</file>
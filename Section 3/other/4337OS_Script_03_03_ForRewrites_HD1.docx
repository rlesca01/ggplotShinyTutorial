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7.png" ContentType="image/png"/>
  <Override PartName="/word/media/image8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  <w:jc w:val="center"/>
      </w:pPr>
      <w:r>
        <w:rPr>
          <w:b/>
        </w:rPr>
        <w:t xml:space="preserve">Video Script: Section 3 Video 3 Minimizing overplotting with jitter </w:t>
      </w:r>
    </w:p>
    <w:p>
      <w:pPr>
        <w:pStyle w:val="style32"/>
      </w:pPr>
      <w:r>
        <w:rPr/>
      </w:r>
    </w:p>
    <w:p>
      <w:pPr>
        <w:pStyle w:val="style32"/>
      </w:pPr>
      <w:r>
        <w:rPr/>
      </w:r>
    </w:p>
    <w:tbl>
      <w:tblPr>
        <w:jc w:val="left"/>
        <w:tblInd w:type="dxa" w:w="-11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9"/>
        <w:gridCol w:w="2632"/>
        <w:gridCol w:w="4146"/>
        <w:gridCol w:w="3330"/>
      </w:tblGrid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In this video,you’ll get the solution for plotting many data points that could mask each other.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 xml:space="preserve">With a large dataset or with many data points having the same value, the resulting graph can be misleading because it doesn’t convey the true number of data points plotted: graphical elements will hide or mask others. This is called ‘overplotting’.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We’re going to see how to slightly jitter points to minimise overplotting.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library(ggplot2)</w:t>
            </w:r>
          </w:p>
          <w:p>
            <w:pPr>
              <w:pStyle w:val="style29"/>
              <w:spacing w:after="0" w:before="0" w:line="100" w:lineRule="atLeast"/>
            </w:pPr>
            <w:bookmarkStart w:id="0" w:name="_GoBack"/>
            <w:bookmarkEnd w:id="0"/>
            <w:r>
              <w:rPr/>
              <w:t>nrow(mpg)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# over plotting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ggplot(mpg, aes( x = cty, y = hwy)) + 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geom_point( aes(colour = manufacturer), size = 3) +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    </w:t>
            </w:r>
            <w:r>
              <w:rPr/>
              <w:t>ggtitle("No jitter: some points are covering others")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On the screen: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[1] 234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And the plot: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Open activity_03_03.R</w:t>
            </w:r>
            <w:ins w:author="Christophe " w:date="2014-02-21T13:19:00Z" w:id="0">
              <w:r>
                <w:rPr/>
                <w:t xml:space="preserve"> in Rstudio.</w:t>
              </w:r>
            </w:ins>
          </w:p>
          <w:p>
            <w:pPr>
              <w:pStyle w:val="style29"/>
              <w:spacing w:after="0" w:before="0" w:line="100" w:lineRule="atLeast"/>
            </w:pPr>
            <w:r>
              <w:rPr/>
              <w:t>Run the first 9 lines of the code.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Notice that with  nrow(mpg), we’re expecting 234 data points to appear on the graph.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bookmarkStart w:id="1" w:name="__DdeLink__183_1900650692"/>
            <w:bookmarkStart w:id="2" w:name="__DdeLink__183_1900650692"/>
            <w:bookmarkEnd w:id="2"/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We plotted the</w:t>
            </w:r>
            <w:ins w:author="Christophe " w:date="2014-02-21T13:20:00Z" w:id="1">
              <w:r>
                <w:rPr/>
                <w:t xml:space="preserve"> </w:t>
              </w:r>
            </w:ins>
            <w:r>
              <w:rPr/>
              <w:t xml:space="preserve"> consumption in city and on highway for each of the 234 cars in the dataset.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How many points do you see on the plot? Certainly fewer than 234.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This is because the reported consumptions have a limited number of values, so cars having the same value for both city and highway end up on top of each other.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To minimize this, we can use the parameter ‘position’ with the function ‘position_jitter’ to randomly jitter  the points . Let’s see how this is done.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Highight and run: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ggplot(mpg, aes( x = cty, y = hwy)) + 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  </w:t>
            </w:r>
            <w:r>
              <w:rPr/>
              <w:t>geom_point( aes(colour = manufacturer), position=position_jitter(width=0.1), size = 3) +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    </w:t>
            </w:r>
            <w:r>
              <w:rPr/>
              <w:t>ggtitle("After jittering. The grpahs conveys the actual number of points better.")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Run the second ggplot command. With position_jitter(width=0.1),), we randomly move each points by a small amount horizontally only (‘width’)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The amount of jittering should be moderate, </w:t>
            </w:r>
            <w:del w:author="Christophe " w:date="2014-02-21T13:21:00Z" w:id="2">
              <w:r>
                <w:rPr/>
                <w:delText>or else</w:delText>
              </w:r>
            </w:del>
            <w:ins w:author="Christophe " w:date="2014-02-21T13:21:00Z" w:id="3">
              <w:r>
                <w:rPr/>
                <w:t xml:space="preserve">otherwise </w:t>
              </w:r>
            </w:ins>
            <w:r>
              <w:rPr/>
              <w:t xml:space="preserve"> the position of the points will be so different from their original values that the graph will be misleading.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You can also use the aesthetics ‘alpha’ to make the points slightly transparent so that they cannot hide each other. Set it to a number between 0 and 1, with 0 being completely transparent and 1 being completely opaque.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 xml:space="preserve">We can now see most of the 234 points and </w:t>
            </w:r>
            <w:del w:author="Christophe " w:date="2014-02-21T13:22:00Z" w:id="4">
              <w:r>
                <w:rPr/>
                <w:delText xml:space="preserve"> we  now</w:delText>
              </w:r>
            </w:del>
            <w:r>
              <w:rPr/>
              <w:t xml:space="preserve"> have a better sense of how many cars are represented.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Back to the PPT</w:t>
            </w:r>
          </w:p>
        </w:tc>
        <w:tc>
          <w:tcPr>
            <w:tcW w:type="dxa" w:w="33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We saw how to use ‘position_jitter’ to avoid overplotting by randomly moving the data, but without producing a misleading graph.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In the next video, we’ll see how to easily generate plots for subsets of the data.</w:t>
            </w:r>
          </w:p>
        </w:tc>
      </w:tr>
    </w:tbl>
    <w:p>
      <w:pPr>
        <w:pStyle w:val="style29"/>
      </w:pPr>
      <w:r>
        <w:rPr/>
      </w:r>
    </w:p>
    <w:p>
      <w:pPr>
        <w:pStyle w:val="style29"/>
      </w:pPr>
      <w:del w:author="Christophe " w:date="2014-02-21T11:23:00Z" w:id="5">
        <w:r>
          <w:rPr/>
        </w:r>
      </w:del>
    </w:p>
    <w:p>
      <w:pPr>
        <w:pStyle w:val="style29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29"/>
    <w:next w:val="style25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30"/>
    <w:next w:val="style26"/>
    <w:pPr/>
    <w:rPr>
      <w:rFonts w:cs="Mangal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29"/>
    <w:next w:val="style28"/>
    <w:pPr>
      <w:suppressLineNumbers/>
    </w:pPr>
    <w:rPr>
      <w:rFonts w:cs="Mangal"/>
    </w:rPr>
  </w:style>
  <w:style w:styleId="style29" w:type="paragraph">
    <w:name w:val="Default Style"/>
    <w:next w:val="style29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30" w:type="paragraph">
    <w:name w:val="Text Body"/>
    <w:basedOn w:val="style29"/>
    <w:next w:val="style30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1" w:type="paragraph">
    <w:name w:val="caption"/>
    <w:basedOn w:val="style29"/>
    <w:next w:val="style3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2" w:type="paragraph">
    <w:name w:val="Normal1"/>
    <w:next w:val="style32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3" w:type="paragraph">
    <w:name w:val="annotation text"/>
    <w:basedOn w:val="style29"/>
    <w:next w:val="style33"/>
    <w:pPr>
      <w:spacing w:line="100" w:lineRule="atLeast"/>
    </w:pPr>
    <w:rPr>
      <w:sz w:val="20"/>
      <w:szCs w:val="20"/>
    </w:rPr>
  </w:style>
  <w:style w:styleId="style34" w:type="paragraph">
    <w:name w:val="annotation subject"/>
    <w:basedOn w:val="style33"/>
    <w:next w:val="style34"/>
    <w:pPr/>
    <w:rPr>
      <w:b/>
      <w:bCs/>
    </w:rPr>
  </w:style>
  <w:style w:styleId="style35" w:type="paragraph">
    <w:name w:val="Balloon Text"/>
    <w:basedOn w:val="style29"/>
    <w:next w:val="style35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6" w:type="paragraph">
    <w:name w:val="Intense Quote"/>
    <w:basedOn w:val="style29"/>
    <w:next w:val="style36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7" w:type="paragraph">
    <w:name w:val="Header"/>
    <w:basedOn w:val="style29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Footer"/>
    <w:basedOn w:val="style29"/>
    <w:next w:val="style3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9" w:type="paragraph">
    <w:name w:val="List Paragraph"/>
    <w:basedOn w:val="style29"/>
    <w:next w:val="style39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Hyacintha D'Souza</cp:lastModifiedBy>
  <dcterms:modified xsi:type="dcterms:W3CDTF">2013-12-10T12:18:00.00Z</dcterms:modified>
  <cp:revision>12</cp:revision>
</cp:coreProperties>
</file>
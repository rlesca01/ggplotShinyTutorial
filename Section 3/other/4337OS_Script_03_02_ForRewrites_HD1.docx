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7.png" ContentType="image/png"/>
  <Override PartName="/word/media/image8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9"/>
        <w:jc w:val="center"/>
      </w:pPr>
      <w:r>
        <w:rPr>
          <w:b/>
        </w:rPr>
        <w:t>Video Script: Section 3 Video 2 using size and colour</w:t>
      </w:r>
    </w:p>
    <w:p>
      <w:pPr>
        <w:pStyle w:val="style32"/>
      </w:pPr>
      <w:r>
        <w:rPr/>
      </w:r>
    </w:p>
    <w:p>
      <w:pPr>
        <w:pStyle w:val="style32"/>
      </w:pPr>
      <w:r>
        <w:rPr/>
      </w:r>
    </w:p>
    <w:tbl>
      <w:tblPr>
        <w:jc w:val="left"/>
        <w:tblInd w:type="dxa" w:w="-1170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29"/>
        <w:gridCol w:w="2632"/>
        <w:gridCol w:w="4146"/>
        <w:gridCol w:w="3330"/>
      </w:tblGrid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No.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Description</w:t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Action on screen</w:t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29"/>
              <w:spacing w:after="0" w:before="0" w:line="100" w:lineRule="atLeast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Refer to PPT</w:t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 xml:space="preserve">In this video, we are going to go through another example of using multiple aesthetics, this time </w:t>
            </w:r>
            <w:ins w:author="Christophe " w:date="2014-02-19T12:21:00Z" w:id="0">
              <w:r>
                <w:rPr/>
                <w:t xml:space="preserve">the </w:t>
              </w:r>
            </w:ins>
            <w:r>
              <w:rPr/>
              <w:t>size and colour of points and lines..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With ggplot, it’s easy to map the data to multiple graphical elements in order to visually convey more information about our dataset.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We are going to use size and colour to add 2 extra </w:t>
            </w:r>
            <w:del w:author="Christophe " w:date="2014-02-19T12:22:00Z" w:id="1">
              <w:r>
                <w:rPr/>
                <w:delText>dimension</w:delText>
              </w:r>
            </w:del>
            <w:r>
              <w:rPr/>
              <w:t>dimensions to our graph.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Highlight and run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library(ggplot2)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?mpg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On the screen: a description of the dataset appears.</w:t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Open activity_03_02.R.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Run the first 2 lines.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bookmarkStart w:id="0" w:name="__DdeLink__183_1900650692"/>
            <w:bookmarkStart w:id="1" w:name="__DdeLink__183_1900650692"/>
            <w:bookmarkEnd w:id="1"/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Mpg contains a few attributes (manufacturer, consumption etc.) about a number of cars.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ggplot(mpg, aes( x = cty, y = hwy)) + 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geom_point() +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    </w:t>
            </w:r>
            <w:r>
              <w:rPr/>
              <w:t>ggtitle("city miles per gallon vs highway miles per gallon")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171831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71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Let’s start with a simple plot: what is the consumption in miles per gallon in city versus on the highway for all the cars in the dataset?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Run t</w:t>
            </w:r>
            <w:bookmarkStart w:id="2" w:name="_GoBack"/>
            <w:bookmarkEnd w:id="2"/>
            <w:r>
              <w:rPr/>
              <w:t>he first ggplot command.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Let’s add information about each car’s manufacturer and the car’s engine displacement.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One way to achieve this is to map</w:t>
            </w:r>
            <w:del w:author="Christophe " w:date="2014-02-19T12:23:00Z" w:id="2">
              <w:r>
                <w:rPr/>
                <w:delText>ping</w:delText>
              </w:r>
            </w:del>
            <w:r>
              <w:rPr/>
              <w:t xml:space="preserve"> the manufacturer to the colour of each point and the engine displacement to its size.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The bigger the point, the bigger the engine displacement.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ggplot(mpg, aes( x = cty, y = hwy)) + 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geom_point( aes( size = displ, colour = manufacturer)) +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    </w:t>
            </w:r>
            <w:r>
              <w:rPr/>
              <w:t>ggtitle("city miles per gallon vs hwy. highway miles per gallon\nwith extra information")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171831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71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Run the second ggplot command.</w:t>
            </w:r>
          </w:p>
          <w:p>
            <w:pPr>
              <w:pStyle w:val="style29"/>
              <w:spacing w:after="0" w:before="0" w:line="100" w:lineRule="atLeast"/>
            </w:pPr>
            <w:del w:author="Christophe " w:date="2014-02-19T12:23:00Z" w:id="3">
              <w:r>
                <w:rPr/>
                <w:delText>geom_point finds the mappings for the aesthetics x and y from their definition in the ggplot command.</w:delText>
              </w:r>
            </w:del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We now have much more information than on our first graph: we can read a car’s consumption in the city and on the highway along with</w:t>
            </w:r>
            <w:ins w:author="Christophe " w:date="2014-02-19T12:24:00Z" w:id="4">
              <w:r>
                <w:rPr/>
                <w:t xml:space="preserve"> </w:t>
              </w:r>
            </w:ins>
            <w:r>
              <w:rPr/>
              <w:t>its manufacturer and its engine displacement in one single graph.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Both mappings automatically produce legends. The default colors are chosen so as to be </w:t>
            </w:r>
            <w:ins w:author="Christophe " w:date="2014-02-19T12:26:00Z" w:id="5">
              <w:r>
                <w:rPr/>
                <w:t xml:space="preserve">as </w:t>
              </w:r>
            </w:ins>
            <w:r>
              <w:rPr>
                <w:rFonts w:ascii="Ubuntu" w:eastAsia="DejaVu Sans" w:hAnsi="Ubuntu"/>
                <w:b w:val="false"/>
                <w:bCs w:val="false"/>
                <w:sz w:val="22"/>
                <w:szCs w:val="22"/>
              </w:rPr>
              <w:t xml:space="preserve">distinguishable as possible and of similar lightness, to avoid some colors to stand out. </w:t>
            </w:r>
          </w:p>
          <w:p>
            <w:pPr>
              <w:pStyle w:val="style29"/>
              <w:spacing w:after="0" w:before="0" w:line="100" w:lineRule="atLeast"/>
            </w:pPr>
            <w:r>
              <w:rPr>
                <w:rFonts w:ascii="Ubuntu" w:eastAsia="DejaVu Sans" w:hAnsi="Ubuntu"/>
                <w:b w:val="false"/>
                <w:bCs w:val="false"/>
                <w:sz w:val="22"/>
                <w:szCs w:val="22"/>
              </w:rPr>
              <w:t xml:space="preserve">However, as in this case with only 15 categories, colors are </w:t>
            </w:r>
            <w:ins w:author="Christophe " w:date="2014-02-19T12:26:00Z" w:id="8">
              <w:r>
                <w:rPr>
                  <w:rFonts w:ascii="Ubuntu" w:eastAsia="DejaVu Sans" w:hAnsi="Ubuntu"/>
                  <w:b w:val="false"/>
                  <w:bCs w:val="false"/>
                  <w:sz w:val="22"/>
                  <w:szCs w:val="22"/>
                </w:rPr>
                <w:t xml:space="preserve">quickly  </w:t>
              </w:r>
            </w:ins>
            <w:r>
              <w:rPr>
                <w:rFonts w:ascii="Ubuntu" w:eastAsia="DejaVu Sans" w:hAnsi="Ubuntu"/>
                <w:b w:val="false"/>
                <w:bCs w:val="false"/>
                <w:sz w:val="22"/>
                <w:szCs w:val="22"/>
              </w:rPr>
              <w:t>difficult to differentiate</w:t>
            </w:r>
            <w:del w:author="Christophe " w:date="2014-02-19T12:26:00Z" w:id="10">
              <w:r>
                <w:rPr>
                  <w:rFonts w:ascii="Ubuntu" w:eastAsia="DejaVu Sans" w:hAnsi="Ubuntu"/>
                  <w:b w:val="false"/>
                  <w:bCs w:val="false"/>
                  <w:sz w:val="22"/>
                  <w:szCs w:val="22"/>
                </w:rPr>
                <w:delText xml:space="preserve"> quickly</w:delText>
              </w:r>
            </w:del>
            <w:r>
              <w:rPr>
                <w:rFonts w:ascii="Ubuntu" w:eastAsia="DejaVu Sans" w:hAnsi="Ubuntu"/>
                <w:b w:val="false"/>
                <w:bCs w:val="false"/>
                <w:sz w:val="22"/>
                <w:szCs w:val="22"/>
              </w:rPr>
              <w:t xml:space="preserve">. 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Back to PPT</w:t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 xml:space="preserve">   </w:t>
            </w:r>
            <w:ins w:author="Christophe " w:date="2014-02-19T12:26:00Z" w:id="12">
              <w:r>
                <w:rPr/>
                <w:t>W</w:t>
              </w:r>
            </w:ins>
            <w:del w:author="Christophe " w:date="2014-02-19T12:26:00Z" w:id="13">
              <w:r>
                <w:rPr/>
                <w:delText>Now that w</w:delText>
              </w:r>
            </w:del>
            <w:r>
              <w:rPr/>
              <w:t>e have covered how easy it is to add extra dimensions to your graph by mapping multiple aesthetics at once</w:t>
            </w:r>
            <w:ins w:author="Christophe " w:date="2014-02-19T12:26:00Z" w:id="14">
              <w:r>
                <w:rPr/>
                <w:t>.</w:t>
              </w:r>
            </w:ins>
            <w:del w:author="Christophe " w:date="2014-02-19T12:26:00Z" w:id="15">
              <w:r>
                <w:rPr/>
                <w:delText>,</w:delText>
              </w:r>
            </w:del>
            <w:r>
              <w:rPr/>
              <w:t xml:space="preserve"> </w:t>
            </w:r>
          </w:p>
          <w:p>
            <w:pPr>
              <w:pStyle w:val="style29"/>
              <w:spacing w:after="0" w:before="0" w:line="100" w:lineRule="atLeast"/>
            </w:pPr>
            <w:del w:author="Christophe " w:date="2014-02-19T12:26:00Z" w:id="16">
              <w:r>
                <w:rPr/>
                <w:delText>i</w:delText>
              </w:r>
            </w:del>
            <w:ins w:author="Christophe " w:date="2014-02-19T12:26:00Z" w:id="17">
              <w:r>
                <w:rPr/>
                <w:t>I</w:t>
              </w:r>
            </w:ins>
            <w:r>
              <w:rPr/>
              <w:t>n the next video we’ll look at how to minimize overplotting, which happens when multiple data points fall on the same location on the graph.</w:t>
            </w:r>
          </w:p>
        </w:tc>
      </w:tr>
    </w:tbl>
    <w:p>
      <w:pPr>
        <w:pStyle w:val="style29"/>
      </w:pPr>
      <w:r>
        <w:rPr/>
      </w:r>
    </w:p>
    <w:p>
      <w:pPr>
        <w:pStyle w:val="style29"/>
      </w:pPr>
      <w:del w:author="Christophe " w:date="2014-02-19T12:18:00Z" w:id="18">
        <w:r>
          <w:rPr/>
        </w:r>
      </w:del>
    </w:p>
    <w:p>
      <w:pPr>
        <w:pStyle w:val="style29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IN" w:val="en-IN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paragraph">
    <w:name w:val="Heading"/>
    <w:basedOn w:val="style29"/>
    <w:next w:val="style25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30"/>
    <w:next w:val="style26"/>
    <w:pPr/>
    <w:rPr>
      <w:rFonts w:cs="Mangal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29"/>
    <w:next w:val="style28"/>
    <w:pPr>
      <w:suppressLineNumbers/>
    </w:pPr>
    <w:rPr>
      <w:rFonts w:cs="Mangal"/>
    </w:rPr>
  </w:style>
  <w:style w:styleId="style29" w:type="paragraph">
    <w:name w:val="Default Style"/>
    <w:next w:val="style29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30" w:type="paragraph">
    <w:name w:val="Text Body"/>
    <w:basedOn w:val="style29"/>
    <w:next w:val="style30"/>
    <w:pPr>
      <w:widowControl w:val="false"/>
      <w:tabs>
        <w:tab w:leader="none" w:pos="425" w:val="left"/>
      </w:tabs>
      <w:spacing w:after="0" w:before="113"/>
    </w:pPr>
    <w:rPr>
      <w:rFonts w:cs="Tahoma" w:eastAsia="Arial"/>
      <w:color w:val="800000"/>
      <w:sz w:val="24"/>
      <w:szCs w:val="24"/>
      <w:lang w:bidi="hi-IN" w:eastAsia="zh-CN" w:val="en-GB"/>
    </w:rPr>
  </w:style>
  <w:style w:styleId="style31" w:type="paragraph">
    <w:name w:val="caption"/>
    <w:basedOn w:val="style29"/>
    <w:next w:val="style31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2" w:type="paragraph">
    <w:name w:val="Normal1"/>
    <w:next w:val="style32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3" w:type="paragraph">
    <w:name w:val="annotation text"/>
    <w:basedOn w:val="style29"/>
    <w:next w:val="style33"/>
    <w:pPr>
      <w:spacing w:line="100" w:lineRule="atLeast"/>
    </w:pPr>
    <w:rPr>
      <w:sz w:val="20"/>
      <w:szCs w:val="20"/>
    </w:rPr>
  </w:style>
  <w:style w:styleId="style34" w:type="paragraph">
    <w:name w:val="annotation subject"/>
    <w:basedOn w:val="style33"/>
    <w:next w:val="style34"/>
    <w:pPr/>
    <w:rPr>
      <w:b/>
      <w:bCs/>
    </w:rPr>
  </w:style>
  <w:style w:styleId="style35" w:type="paragraph">
    <w:name w:val="Balloon Text"/>
    <w:basedOn w:val="style29"/>
    <w:next w:val="style35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6" w:type="paragraph">
    <w:name w:val="Intense Quote"/>
    <w:basedOn w:val="style29"/>
    <w:next w:val="style36"/>
    <w:pPr>
      <w:pBdr>
        <w:bottom w:color="4F81BD" w:space="0" w:sz="4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7" w:type="paragraph">
    <w:name w:val="Header"/>
    <w:basedOn w:val="style29"/>
    <w:next w:val="style37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8" w:type="paragraph">
    <w:name w:val="Footer"/>
    <w:basedOn w:val="style29"/>
    <w:next w:val="style38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9" w:type="paragraph">
    <w:name w:val="List Paragraph"/>
    <w:basedOn w:val="style29"/>
    <w:next w:val="style39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Hyacintha D'Souza</cp:lastModifiedBy>
  <dcterms:modified xsi:type="dcterms:W3CDTF">2013-12-10T12:05:00.00Z</dcterms:modified>
  <cp:revision>8</cp:revision>
</cp:coreProperties>
</file>
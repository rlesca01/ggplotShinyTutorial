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</w:rPr>
        <w:t>Video Script: Section 3 Video 1 Using group and color</w:t>
      </w:r>
    </w:p>
    <w:p>
      <w:pPr>
        <w:pStyle w:val="style31"/>
      </w:pPr>
      <w:r>
        <w:rPr/>
      </w:r>
    </w:p>
    <w:p>
      <w:pPr>
        <w:pStyle w:val="style31"/>
      </w:pPr>
      <w:r>
        <w:rPr/>
      </w:r>
    </w:p>
    <w:tbl>
      <w:tblPr>
        <w:jc w:val="left"/>
        <w:tblInd w:type="dxa" w:w="-1170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529"/>
        <w:gridCol w:w="2632"/>
        <w:gridCol w:w="4146"/>
        <w:gridCol w:w="3330"/>
      </w:tblGrid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No.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Description</w:t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Action on screen</w:t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Narration</w:t>
            </w:r>
          </w:p>
        </w:tc>
      </w:tr>
      <w:tr>
        <w:trPr>
          <w:trHeight w:hRule="atLeast" w:val="2723"/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Introduction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(Outcome and why it is desirable)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This should give the viewer an idea of the outcome of the task at the beginning of the videos and set the stage and expectations of the viewer.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Refer to PPT</w:t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In this section, we’ll see how to use more aesthetics to add extra information to a graph.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In this video, you’ll understand about the ‘group’ and ‘color’ aesthetics.</w:t>
            </w:r>
          </w:p>
        </w:tc>
      </w:tr>
      <w:tr>
        <w:trPr>
          <w:trHeight w:hRule="atLeast" w:val="1698"/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2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Context(Problem/Solution)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fill="FFFF00" w:val="clear"/>
              </w:rPr>
              <w:t>Metadata template</w:t>
            </w:r>
            <w:r>
              <w:rPr/>
              <w:t xml:space="preserve"> can be used here.</w:t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Segoe UI" w:cs="Calibri" w:eastAsia="SimSun" w:hAnsi="Segoe UI"/>
                <w:sz w:val="20"/>
              </w:rPr>
              <w:t xml:space="preserve">When we have two variables to visualize, we can use </w:t>
            </w:r>
            <w:ins w:author="Christophe " w:date="2014-02-19T12:10:00Z" w:id="0">
              <w:r>
                <w:rPr>
                  <w:rFonts w:ascii="Segoe UI" w:cs="Calibri" w:eastAsia="SimSun" w:hAnsi="Segoe UI"/>
                  <w:sz w:val="20"/>
                </w:rPr>
                <w:t xml:space="preserve">the </w:t>
              </w:r>
            </w:ins>
            <w:r>
              <w:rPr>
                <w:rFonts w:ascii="Segoe UI" w:cs="Calibri" w:eastAsia="SimSun" w:hAnsi="Segoe UI"/>
                <w:sz w:val="20"/>
              </w:rPr>
              <w:t>x and y coordinates to represent the data.  For a third variable, we can use color.  Remember that in ggplot terminology, these are all called aesthetics.  For visualizing more than three variables, we just need to add more aesthetics.”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3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Guidance (How to do it and how it works)</w:t>
            </w:r>
            <w:r>
              <w:rPr/>
              <w:t xml:space="preserve">: </w:t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So far we have only used </w:t>
            </w:r>
            <w:del w:author="Hyacintha D'Souza" w:date="2013-12-10T17:26:00Z" w:id="1">
              <w:r>
                <w:rPr/>
                <w:delText xml:space="preserve">the </w:delText>
              </w:r>
            </w:del>
            <w:r>
              <w:rPr/>
              <w:t xml:space="preserve">‘colour’ as an aesthetic </w:t>
            </w:r>
            <w:del w:author="Christophe " w:date="2014-02-19T12:15:00Z" w:id="2">
              <w:r>
                <w:rPr/>
                <w:delText>type</w:delText>
              </w:r>
            </w:del>
            <w:r>
              <w:rPr/>
              <w:t xml:space="preserve"> to differentiate between data points. We can use more aesthetics simultaneously, for example group and color to convey more information.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4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Highlight and run: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library(ggplot2)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?ChickWeight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# How many chicks per diet?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aggregate(Chick ~ Diet, data = ChickWeight, FUN = function(x) length(unique(x)))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On the screen: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Diet Chick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1    1          20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2    2          10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3    3          10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4    4          10</w:t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Open activity_03_01.R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Run the first 10 lines to load </w:t>
            </w:r>
            <w:ins w:author="Christophe " w:date="2014-02-19T12:11:00Z" w:id="3">
              <w:r>
                <w:rPr/>
                <w:t xml:space="preserve">ggplot2 </w:t>
              </w:r>
            </w:ins>
            <w:del w:author="Christophe " w:date="2014-02-19T12:11:00Z" w:id="4">
              <w:r>
                <w:rPr/>
                <w:delText>the libraries</w:delText>
              </w:r>
            </w:del>
            <w:r>
              <w:rPr/>
              <w:t xml:space="preserve"> </w:t>
            </w:r>
            <w:ins w:author="Christophe " w:date="2014-02-19T12:11:00Z" w:id="5">
              <w:r>
                <w:rPr/>
                <w:t xml:space="preserve">and </w:t>
              </w:r>
            </w:ins>
            <w:del w:author="Christophe " w:date="2014-02-19T12:11:00Z" w:id="6">
              <w:r>
                <w:rPr/>
                <w:delText>to</w:delText>
              </w:r>
            </w:del>
            <w:r>
              <w:rPr/>
              <w:t xml:space="preserve"> get a first view of the data.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The Chickweight data contains information about the growth of chicks under different diets.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As you can see, we have from 10 to 20 chicks assigned to each of the 4 diets.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5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bookmarkStart w:id="0" w:name="__DdeLink__183_1900650692"/>
            <w:bookmarkStart w:id="1" w:name="__DdeLink__183_1900650692"/>
            <w:bookmarkEnd w:id="1"/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A line connecting the weights over time for each chick is appropriate, so we’ll be using geom_line,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But</w:t>
            </w:r>
            <w:del w:author="Hyacintha D'Souza" w:date="2013-12-10T17:27:00Z" w:id="7">
              <w:r>
                <w:rPr/>
                <w:delText xml:space="preserve">Butb </w:delText>
              </w:r>
            </w:del>
            <w:r>
              <w:rPr/>
              <w:t>we also want to differentiate between diets.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6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For this, we map the diet to colour and an individual chick to group. The aesthetics ‘group’ is used for connecting the data points, when used with geom_line.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7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Highlight and run: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ggplot(ChickWeight) +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 xml:space="preserve">geom_line(aes(x=Time, y=weight, colour=Diet, group=Chick)) +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</w:t>
            </w:r>
            <w:r>
              <w:rPr/>
              <w:t>ggtitle("Weight versus age of chicks on different diets")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468245" cy="171831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71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ins w:author="Hyacintha D'Souza" w:date="2013-12-10T17:28:00Z" w:id="8">
              <w:r>
                <w:rPr/>
                <w:t>Let’s r</w:t>
              </w:r>
            </w:ins>
            <w:del w:author="Hyacintha D'Souza" w:date="2013-12-10T17:28:00Z" w:id="9">
              <w:r>
                <w:rPr/>
                <w:delText>R</w:delText>
              </w:r>
            </w:del>
            <w:r>
              <w:rPr/>
              <w:t>un the ggplot command.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8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This way, each chick has its own line and each line is coloured according to the chick’s diet. As usual, we also get the default legend for free.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9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10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11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12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13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14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15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16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Conclusion:</w:t>
            </w:r>
            <w:r>
              <w:rPr>
                <w:lang w:eastAsia="en-IN"/>
              </w:rPr>
              <w:t>The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bookmarkStart w:id="2" w:name="_GoBack"/>
            <w:bookmarkEnd w:id="2"/>
            <w:r>
              <w:rPr/>
              <w:t>Back to the PPT</w:t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You can convey more information by mapping multiple aesthetics at once.  As you’ve seen, the aesthetics ‘group’ is useful for collecting data points in different subsets of the data.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In the next video, we’ll look at using another aesthetics: ‘size’.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del w:author="Christophe " w:date="2014-02-19T12:09:00Z" w:id="10">
        <w:r>
          <w:rPr/>
        </w:r>
      </w:del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Comment Text Char"/>
    <w:basedOn w:val="style15"/>
    <w:next w:val="style17"/>
    <w:rPr>
      <w:sz w:val="20"/>
      <w:szCs w:val="20"/>
    </w:rPr>
  </w:style>
  <w:style w:styleId="style18" w:type="character">
    <w:name w:val="Comment Subject Char"/>
    <w:basedOn w:val="style17"/>
    <w:next w:val="style18"/>
    <w:rPr>
      <w:b/>
      <w:bCs/>
      <w:sz w:val="20"/>
      <w:szCs w:val="2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nse Quote Char"/>
    <w:basedOn w:val="style15"/>
    <w:next w:val="style20"/>
    <w:rPr>
      <w:b/>
      <w:bCs/>
      <w:i/>
      <w:iCs/>
      <w:color w:val="4F81BD"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ListLabel 1"/>
    <w:next w:val="style23"/>
    <w:rPr>
      <w:rFonts w:cs="Courier New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9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Text Body"/>
    <w:basedOn w:val="style0"/>
    <w:next w:val="style29"/>
    <w:pPr>
      <w:widowControl w:val="false"/>
      <w:tabs>
        <w:tab w:leader="none" w:pos="425" w:val="left"/>
      </w:tabs>
      <w:spacing w:after="0" w:before="113"/>
    </w:pPr>
    <w:rPr>
      <w:rFonts w:cs="Tahoma" w:eastAsia="Arial"/>
      <w:color w:val="800000"/>
      <w:sz w:val="24"/>
      <w:szCs w:val="24"/>
      <w:lang w:bidi="hi-IN" w:eastAsia="zh-CN" w:val="en-GB"/>
    </w:rPr>
  </w:style>
  <w:style w:styleId="style30" w:type="paragraph">
    <w:name w:val="caption"/>
    <w:basedOn w:val="style0"/>
    <w:next w:val="style3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1" w:type="paragraph">
    <w:name w:val="Normal1"/>
    <w:next w:val="style31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Calibri" w:hAnsi="Calibri"/>
      <w:color w:val="000000"/>
      <w:sz w:val="22"/>
      <w:szCs w:val="22"/>
      <w:lang w:bidi="ar-SA" w:eastAsia="en-US" w:val="en-US"/>
    </w:rPr>
  </w:style>
  <w:style w:styleId="style32" w:type="paragraph">
    <w:name w:val="annotation text"/>
    <w:basedOn w:val="style0"/>
    <w:next w:val="style32"/>
    <w:pPr>
      <w:spacing w:line="100" w:lineRule="atLeast"/>
    </w:pPr>
    <w:rPr>
      <w:sz w:val="20"/>
      <w:szCs w:val="20"/>
    </w:rPr>
  </w:style>
  <w:style w:styleId="style33" w:type="paragraph">
    <w:name w:val="annotation subject"/>
    <w:basedOn w:val="style32"/>
    <w:next w:val="style33"/>
    <w:pPr/>
    <w:rPr>
      <w:b/>
      <w:bCs/>
    </w:rPr>
  </w:style>
  <w:style w:styleId="style34" w:type="paragraph">
    <w:name w:val="Balloon Text"/>
    <w:basedOn w:val="style0"/>
    <w:next w:val="style3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5" w:type="paragraph">
    <w:name w:val="Intense Quote"/>
    <w:basedOn w:val="style0"/>
    <w:next w:val="style35"/>
    <w:pPr>
      <w:pBdr>
        <w:top w:color="000001" w:space="0" w:sz="6" w:val="single"/>
        <w:left w:color="000001" w:space="0" w:sz="6" w:val="single"/>
        <w:bottom w:color="4F81BD" w:space="0" w:sz="4" w:val="single"/>
        <w:right w:color="000001" w:space="0" w:sz="6" w:val="single"/>
      </w:pBdr>
      <w:spacing w:after="280" w:before="200"/>
      <w:ind w:hanging="0" w:left="936" w:right="936"/>
    </w:pPr>
    <w:rPr>
      <w:b/>
      <w:bCs/>
      <w:i/>
      <w:iCs/>
      <w:color w:val="4F81BD"/>
    </w:rPr>
  </w:style>
  <w:style w:styleId="style36" w:type="paragraph">
    <w:name w:val="Header"/>
    <w:basedOn w:val="style0"/>
    <w:next w:val="style36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7" w:type="paragraph">
    <w:name w:val="Footer"/>
    <w:basedOn w:val="style0"/>
    <w:next w:val="style37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8" w:type="paragraph">
    <w:name w:val="List Paragraph"/>
    <w:basedOn w:val="style0"/>
    <w:next w:val="style38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2013-03-18T05:56:00.00Z</dcterms:created>
  <dc:creator>Hyacintha</dc:creator>
  <cp:lastModifiedBy>Hyacintha D'Souza</cp:lastModifiedBy>
  <dcterms:modified xsi:type="dcterms:W3CDTF">2013-12-10T11:59:00.00Z</dcterms:modified>
  <cp:revision>13</cp:revision>
</cp:coreProperties>
</file>
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7A" w:rsidRDefault="0051060C">
      <w:pPr>
        <w:pStyle w:val="DefaultStyle"/>
        <w:jc w:val="center"/>
      </w:pPr>
      <w:r>
        <w:rPr>
          <w:b/>
        </w:rPr>
        <w:t>Video Script: Section 1 Video 1_Setting up ggplot2</w:t>
      </w:r>
    </w:p>
    <w:p w:rsidR="0043317A" w:rsidRDefault="0043317A">
      <w:pPr>
        <w:pStyle w:val="Normal1"/>
      </w:pPr>
    </w:p>
    <w:p w:rsidR="0043317A" w:rsidRDefault="0043317A">
      <w:pPr>
        <w:pStyle w:val="Normal1"/>
      </w:pPr>
      <w:bookmarkStart w:id="0" w:name="_GoBack"/>
      <w:bookmarkEnd w:id="0"/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486"/>
        <w:gridCol w:w="2296"/>
        <w:gridCol w:w="4067"/>
        <w:gridCol w:w="3789"/>
      </w:tblGrid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No.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Action on screen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Narration</w:t>
            </w:r>
          </w:p>
        </w:tc>
      </w:tr>
      <w:tr w:rsidR="0043317A">
        <w:trPr>
          <w:trHeight w:val="2723"/>
        </w:trPr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C0C0C0"/>
              </w:rPr>
              <w:t>Introduction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C0C0C0"/>
              </w:rPr>
              <w:t>(Outcome and why it is desirable)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Refer PPT slide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  <w:ind w:left="720" w:hanging="720"/>
            </w:pPr>
          </w:p>
          <w:p w:rsidR="0043317A" w:rsidRDefault="0051060C">
            <w:pPr>
              <w:pStyle w:val="DefaultStyle"/>
              <w:spacing w:after="0" w:line="100" w:lineRule="atLeast"/>
              <w:ind w:left="720" w:hanging="720"/>
            </w:pPr>
            <w:r>
              <w:t>In this section of the course, we will take a look at:</w:t>
            </w:r>
          </w:p>
          <w:p w:rsidR="0043317A" w:rsidRDefault="0051060C">
            <w:pPr>
              <w:pStyle w:val="DefaultStyle"/>
              <w:numPr>
                <w:ilvl w:val="0"/>
                <w:numId w:val="2"/>
              </w:numPr>
              <w:spacing w:after="0" w:line="100" w:lineRule="atLeast"/>
              <w:ind w:left="0" w:hanging="720"/>
            </w:pPr>
            <w:r>
              <w:rPr>
                <w:b/>
              </w:rPr>
              <w:t>Setting up ggplot2</w:t>
            </w:r>
          </w:p>
          <w:p w:rsidR="0043317A" w:rsidRDefault="0051060C">
            <w:pPr>
              <w:pStyle w:val="DefaultStyle"/>
              <w:numPr>
                <w:ilvl w:val="0"/>
                <w:numId w:val="2"/>
              </w:numPr>
              <w:spacing w:after="0" w:line="100" w:lineRule="atLeast"/>
              <w:ind w:left="0" w:hanging="720"/>
            </w:pPr>
            <w:r>
              <w:rPr>
                <w:b/>
              </w:rPr>
              <w:t>Understanding the structure of a plot</w:t>
            </w:r>
          </w:p>
          <w:p w:rsidR="0043317A" w:rsidRDefault="0051060C">
            <w:pPr>
              <w:pStyle w:val="DefaultStyle"/>
              <w:numPr>
                <w:ilvl w:val="0"/>
                <w:numId w:val="2"/>
              </w:numPr>
              <w:spacing w:after="0" w:line="100" w:lineRule="atLeast"/>
              <w:ind w:left="0" w:hanging="720"/>
            </w:pPr>
            <w:r>
              <w:rPr>
                <w:b/>
              </w:rPr>
              <w:t>Mapping the data to graphical elements with aesthetics</w:t>
            </w:r>
          </w:p>
          <w:p w:rsidR="0043317A" w:rsidRDefault="0051060C">
            <w:pPr>
              <w:pStyle w:val="DefaultStyle"/>
              <w:numPr>
                <w:ilvl w:val="0"/>
                <w:numId w:val="2"/>
              </w:numPr>
              <w:spacing w:after="0" w:line="100" w:lineRule="atLeast"/>
              <w:ind w:left="0" w:hanging="720"/>
            </w:pPr>
            <w:r>
              <w:rPr>
                <w:b/>
              </w:rPr>
              <w:t>Understanding some subtleties with aesthetics</w:t>
            </w:r>
          </w:p>
          <w:p w:rsidR="0043317A" w:rsidRDefault="0051060C">
            <w:pPr>
              <w:pStyle w:val="DefaultStyle"/>
              <w:numPr>
                <w:ilvl w:val="0"/>
                <w:numId w:val="2"/>
              </w:numPr>
              <w:spacing w:after="0" w:line="100" w:lineRule="atLeast"/>
              <w:ind w:left="0" w:hanging="720"/>
            </w:pPr>
            <w:r>
              <w:rPr>
                <w:b/>
              </w:rPr>
              <w:t>using ggplot2 in scripts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07323B">
            <w:pPr>
              <w:pStyle w:val="DefaultStyle"/>
              <w:spacing w:after="0" w:line="100" w:lineRule="atLeast"/>
            </w:pPr>
            <w:r>
              <w:t>With ggplot2, you’ll be able to make beautiful, publication-ready plots in a principled manner.</w:t>
            </w:r>
          </w:p>
          <w:p w:rsidR="0007323B" w:rsidRDefault="0007323B">
            <w:pPr>
              <w:pStyle w:val="DefaultStyle"/>
              <w:spacing w:after="0" w:line="100" w:lineRule="atLeast"/>
            </w:pPr>
            <w:r>
              <w:t>Once</w:t>
            </w:r>
            <w:r w:rsidR="009437ED">
              <w:t xml:space="preserve"> you know the basic ideas behind</w:t>
            </w:r>
            <w:r>
              <w:t xml:space="preserve"> ggplot2, you’ll be able to design sophisticated graphics, customized to your own type of data and analysis.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rPr>
          <w:trHeight w:val="1698"/>
        </w:trPr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2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C0C0C0"/>
              </w:rPr>
              <w:t>Context(Problem/Solution)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EA7777">
            <w:pPr>
              <w:pStyle w:val="DefaultStyle"/>
              <w:spacing w:after="0" w:line="100" w:lineRule="atLeast"/>
            </w:pPr>
            <w:r>
              <w:rPr>
                <w:b/>
              </w:rPr>
              <w:t>In this video</w:t>
            </w:r>
            <w:r>
              <w:t>, we will learn how to set up ggplot2, a powerful and flexible R package for statistical graphics.</w:t>
            </w:r>
            <w:r w:rsidR="001B5C1F">
              <w:t xml:space="preserve"> As ggplot is not installed by default, you’ll see how it can be done by using a simple command.</w:t>
            </w:r>
            <w:r>
              <w:t xml:space="preserve"> We will also install the free R editor RStudio, which we will use throughout this course.</w:t>
            </w:r>
          </w:p>
          <w:p w:rsidR="00EA7777" w:rsidRDefault="00EA7777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3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The </w:t>
            </w:r>
            <w:r>
              <w:rPr>
                <w:shd w:val="clear" w:color="auto" w:fill="FFFF00"/>
              </w:rPr>
              <w:t>m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Launch R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Run from the console: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'install.packages(ggplot2)'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library(ggplot2)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51060C">
            <w:pPr>
              <w:pStyle w:val="DefaultStyle"/>
              <w:spacing w:after="0" w:line="100" w:lineRule="atLeast"/>
            </w:pPr>
            <w:r>
              <w:t>Let’s start by launching R.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In the console, enter the following command: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‘install.packages(ggplot2)’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If you are asked to choose a server, simply select one from the list that points to a server near you.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lastRenderedPageBreak/>
              <w:t>If you are asked about the target location of the package, simply accept the default value, which is a local folder where all future packages will be installed.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lastRenderedPageBreak/>
              <w:t>4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Run from the console: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library(ggplot2)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Withggplot 2 installed, let’s load it up in memory by using 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‘library(ggplot2)’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5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Install ggplot and explain how  to choose a server and location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bookmarkStart w:id="1" w:name="__DdeLink__183_1900650692"/>
            <w:bookmarkEnd w:id="1"/>
            <w:r>
              <w:t>Run from the console: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ggplot(cars)+geom_point(aes(x=speed,y=dist))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noProof/>
              </w:rPr>
              <w:drawing>
                <wp:inline distT="0" distB="0" distL="0" distR="0">
                  <wp:extent cx="2383790" cy="1579245"/>
                  <wp:effectExtent l="0" t="0" r="0" b="0"/>
                  <wp:docPr id="1" name="Picture" descr="ggplotInst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gplotInst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57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 xml:space="preserve">Now let's test if  the package is correctly installed by 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running the following commands in the console: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ggplot(cars)+geom_point(aes(x=speed,y=dist))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51060C">
            <w:pPr>
              <w:pStyle w:val="DefaultStyle"/>
              <w:spacing w:after="0" w:line="100" w:lineRule="atLeast"/>
            </w:pPr>
            <w:r>
              <w:t>You’ll notice that a scatter plot speed vsdist appears.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This produced a scatter plot, everything is working correctly.</w:t>
            </w:r>
          </w:p>
          <w:p w:rsidR="004275F5" w:rsidRDefault="004275F5">
            <w:pPr>
              <w:pStyle w:val="DefaultStyle"/>
              <w:spacing w:after="0" w:line="100" w:lineRule="atLeast"/>
            </w:pPr>
          </w:p>
          <w:p w:rsidR="004275F5" w:rsidRDefault="004275F5">
            <w:pPr>
              <w:pStyle w:val="DefaultStyle"/>
              <w:spacing w:after="0" w:line="100" w:lineRule="atLeast"/>
            </w:pPr>
            <w:r>
              <w:t>You can also run in the console:</w:t>
            </w:r>
          </w:p>
          <w:p w:rsidR="004275F5" w:rsidRDefault="004275F5">
            <w:pPr>
              <w:pStyle w:val="DefaultStyle"/>
              <w:spacing w:after="0" w:line="100" w:lineRule="atLeast"/>
            </w:pPr>
            <w:r>
              <w:t>example(geom_point)</w:t>
            </w:r>
          </w:p>
          <w:p w:rsidR="004275F5" w:rsidRDefault="004275F5">
            <w:pPr>
              <w:pStyle w:val="DefaultStyle"/>
              <w:spacing w:after="0" w:line="100" w:lineRule="atLeast"/>
            </w:pPr>
            <w:r>
              <w:t>And go through a list of examples.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6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Install RStudio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Go to RStudio.com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Download the program.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Install it and launch it.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Rstudio appears.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Move the mouse over the four panels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Next let’s install RStudio. You can still use your favorite editor if you wish but it is recommended that you use</w:t>
            </w:r>
            <w:ins w:id="2" w:author="CL" w:date="2014-01-18T13:29:00Z">
              <w:r w:rsidR="006C3DC9">
                <w:t xml:space="preserve"> </w:t>
              </w:r>
            </w:ins>
            <w:r>
              <w:t>Rstudio</w:t>
            </w:r>
            <w:ins w:id="3" w:author="CL" w:date="2014-01-18T13:29:00Z">
              <w:r w:rsidR="006C3DC9">
                <w:t xml:space="preserve"> </w:t>
              </w:r>
            </w:ins>
            <w:r>
              <w:t xml:space="preserve">as it will be </w:t>
            </w:r>
            <w:del w:id="4" w:author="CL" w:date="2014-01-18T13:29:00Z">
              <w:r w:rsidDel="006C3DC9">
                <w:delText>required when we use the Manipulate package</w:delText>
              </w:r>
            </w:del>
            <w:ins w:id="5" w:author="CL" w:date="2014-01-18T13:29:00Z">
              <w:r w:rsidR="006C3DC9">
                <w:t>used throughout this course</w:t>
              </w:r>
            </w:ins>
            <w:r>
              <w:t>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51060C">
            <w:pPr>
              <w:pStyle w:val="DefaultStyle"/>
              <w:spacing w:after="0" w:line="100" w:lineRule="atLeast"/>
            </w:pPr>
            <w:r>
              <w:t>To install it, download it from RStudio.com and run the installer.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51060C">
            <w:pPr>
              <w:pStyle w:val="DefaultStyle"/>
              <w:spacing w:after="0" w:line="100" w:lineRule="atLeast"/>
            </w:pPr>
            <w:r>
              <w:t>You’ll notice that R studio has 4 panels:</w:t>
            </w:r>
          </w:p>
          <w:p w:rsidR="0043317A" w:rsidRDefault="0051060C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t>The console</w:t>
            </w:r>
            <w:r w:rsidR="00DA4D13">
              <w:t>, from which we can run R commands</w:t>
            </w:r>
            <w:r w:rsidR="00F44996">
              <w:t>. You can see the working directory at the top of the panel and can easily change it by clicking on the arrow next to it.</w:t>
            </w:r>
          </w:p>
          <w:p w:rsidR="0043317A" w:rsidRDefault="0051060C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t>The help/graphs/package panel</w:t>
            </w:r>
            <w:r w:rsidR="00DA4D13">
              <w:t>, from which we can switch between package management, current graphs and the help.</w:t>
            </w:r>
          </w:p>
          <w:p w:rsidR="0043317A" w:rsidRDefault="0051060C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t>The workspace</w:t>
            </w:r>
            <w:r w:rsidR="00DA4D13">
              <w:t xml:space="preserve">, useful to know what variables are in use, as </w:t>
            </w:r>
            <w:r w:rsidR="00DA4D13">
              <w:lastRenderedPageBreak/>
              <w:t>well as your command line history.</w:t>
            </w:r>
          </w:p>
          <w:p w:rsidR="0043317A" w:rsidRDefault="0051060C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t>The editor</w:t>
            </w:r>
            <w:r w:rsidR="00DA4D13">
              <w:t>, in which you edit your scripts.</w:t>
            </w:r>
            <w:r w:rsidR="00F44996">
              <w:t xml:space="preserve"> This is not visible if you don’t have any script open.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lastRenderedPageBreak/>
              <w:t>7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Install a package from RStudio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Go to packages pane and scroll over the list of packages.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From Rstudio, we can install packages either from the console as before, or via the 'packages' pane in the right handside.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Click on the package pane to see all the installed packages.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8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Highlight ggplot2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We can see that ggplot2 is installed, as we did just now.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 xml:space="preserve">If it's not installed, simply click on </w:t>
            </w:r>
            <w:r w:rsidR="00975086">
              <w:t>the “</w:t>
            </w:r>
            <w:r>
              <w:t>install.packages</w:t>
            </w:r>
            <w:r w:rsidR="00975086">
              <w:t xml:space="preserve">”button </w:t>
            </w:r>
            <w:r>
              <w:t>and enter ggplot2</w:t>
            </w: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9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The editor appears with 2 lines of code.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It’ll be useful to run portions of code from the editor to the console, instead of copying/pasting.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Open Activity01_01.R by going to File/Open File and selecting activity01_01.R</w:t>
            </w:r>
            <w:r w:rsidR="00557ADD">
              <w:t xml:space="preserve"> in the folder “Section 1”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10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Highlight 'library(ggplot2)'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 xml:space="preserve">CTRL+ENTER, 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Library(ggplot) is executed in the console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51060C">
            <w:pPr>
              <w:pStyle w:val="DefaultStyle"/>
              <w:spacing w:after="0" w:line="100" w:lineRule="atLeast"/>
            </w:pPr>
            <w:r>
              <w:t xml:space="preserve">Highlight 'ggplot(cars)+geom_point(aes(x=speed,y=dist))' 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t>CTRL+ENTER</w:t>
            </w:r>
          </w:p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noProof/>
              </w:rPr>
              <w:drawing>
                <wp:inline distT="0" distB="0" distL="0" distR="0">
                  <wp:extent cx="2842260" cy="1794510"/>
                  <wp:effectExtent l="0" t="0" r="0" b="0"/>
                  <wp:docPr id="2" name="Picture" descr="01_01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01_01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179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To run portions of code, simply highlight them and press CTRL+ENTER as follows.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11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FFFF00"/>
              </w:rPr>
              <w:t xml:space="preserve">Use </w:t>
            </w:r>
            <w:r>
              <w:t xml:space="preserve">CTRL+1 </w:t>
            </w:r>
            <w:r>
              <w:rPr>
                <w:shd w:val="clear" w:color="auto" w:fill="FFFF00"/>
              </w:rPr>
              <w:t>and CTRL+2 to easily switch between the editor and the console</w:t>
            </w:r>
            <w:r>
              <w:t>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FFFF00"/>
              </w:rPr>
              <w:t xml:space="preserve">Use </w:t>
            </w:r>
            <w:r>
              <w:t xml:space="preserve">CTRL+1 </w:t>
            </w:r>
            <w:r>
              <w:rPr>
                <w:shd w:val="clear" w:color="auto" w:fill="FFFF00"/>
              </w:rPr>
              <w:t>and CTRL+2 to easily switch between the editor and the console</w:t>
            </w:r>
            <w:r>
              <w:t>.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lastRenderedPageBreak/>
              <w:t>12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13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14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15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43317A">
            <w:pPr>
              <w:pStyle w:val="DefaultStyle"/>
              <w:spacing w:after="0" w:line="100" w:lineRule="atLeast"/>
            </w:pPr>
          </w:p>
        </w:tc>
      </w:tr>
      <w:tr w:rsidR="0043317A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16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rPr>
                <w:shd w:val="clear" w:color="auto" w:fill="C0C0C0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 w:rsidR="0043317A" w:rsidRDefault="0043317A">
            <w:pPr>
              <w:pStyle w:val="DefaultStyle"/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Last slide of the PPT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317A" w:rsidRDefault="0051060C">
            <w:pPr>
              <w:pStyle w:val="DefaultStyle"/>
              <w:spacing w:after="0" w:line="100" w:lineRule="atLeast"/>
            </w:pPr>
            <w:r>
              <w:t>The R package GGplot2 and theRstudio editor are now installed. In the next video, we’ll see how ggplot2 allows you to make great statistical graphics</w:t>
            </w:r>
            <w:r w:rsidR="0051228E">
              <w:t>.</w:t>
            </w:r>
          </w:p>
        </w:tc>
      </w:tr>
    </w:tbl>
    <w:p w:rsidR="0043317A" w:rsidRDefault="0043317A">
      <w:pPr>
        <w:pStyle w:val="DefaultStyle"/>
      </w:pPr>
    </w:p>
    <w:p w:rsidR="0043317A" w:rsidRDefault="0043317A">
      <w:pPr>
        <w:pStyle w:val="DefaultStyle"/>
      </w:pPr>
    </w:p>
    <w:sectPr w:rsidR="0043317A" w:rsidSect="009E1BB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A354C"/>
    <w:multiLevelType w:val="multilevel"/>
    <w:tmpl w:val="D460D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E2484A"/>
    <w:multiLevelType w:val="multilevel"/>
    <w:tmpl w:val="1A824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D7C7D4F"/>
    <w:multiLevelType w:val="multilevel"/>
    <w:tmpl w:val="0D6683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trackRevisions/>
  <w:defaultTabStop w:val="720"/>
  <w:characterSpacingControl w:val="doNotCompress"/>
  <w:compat>
    <w:useFELayout/>
  </w:compat>
  <w:rsids>
    <w:rsidRoot w:val="0043317A"/>
    <w:rsid w:val="0000047E"/>
    <w:rsid w:val="00061CAF"/>
    <w:rsid w:val="0007323B"/>
    <w:rsid w:val="000F7F39"/>
    <w:rsid w:val="00161361"/>
    <w:rsid w:val="001B5C1F"/>
    <w:rsid w:val="0039375B"/>
    <w:rsid w:val="00420C43"/>
    <w:rsid w:val="004275F5"/>
    <w:rsid w:val="0043317A"/>
    <w:rsid w:val="0049064A"/>
    <w:rsid w:val="004C712B"/>
    <w:rsid w:val="0051060C"/>
    <w:rsid w:val="0051228E"/>
    <w:rsid w:val="00530B09"/>
    <w:rsid w:val="00557ADD"/>
    <w:rsid w:val="00594695"/>
    <w:rsid w:val="005F3A1E"/>
    <w:rsid w:val="005F407F"/>
    <w:rsid w:val="006C3DC9"/>
    <w:rsid w:val="00702A98"/>
    <w:rsid w:val="007623A8"/>
    <w:rsid w:val="007A405F"/>
    <w:rsid w:val="007C3FF5"/>
    <w:rsid w:val="00823422"/>
    <w:rsid w:val="00884BA2"/>
    <w:rsid w:val="008A2A60"/>
    <w:rsid w:val="009437ED"/>
    <w:rsid w:val="00965D38"/>
    <w:rsid w:val="00975086"/>
    <w:rsid w:val="009E1BBD"/>
    <w:rsid w:val="00A65164"/>
    <w:rsid w:val="00A911E7"/>
    <w:rsid w:val="00AB7C66"/>
    <w:rsid w:val="00AF01B4"/>
    <w:rsid w:val="00B63B6E"/>
    <w:rsid w:val="00B67EF0"/>
    <w:rsid w:val="00C3622D"/>
    <w:rsid w:val="00C46C79"/>
    <w:rsid w:val="00C869EF"/>
    <w:rsid w:val="00CD3995"/>
    <w:rsid w:val="00DA4D13"/>
    <w:rsid w:val="00EA7777"/>
    <w:rsid w:val="00F30A45"/>
    <w:rsid w:val="00F42133"/>
    <w:rsid w:val="00F44996"/>
    <w:rsid w:val="00FA63B9"/>
    <w:rsid w:val="00FB01FF"/>
    <w:rsid w:val="00FB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9E1BBD"/>
    <w:pPr>
      <w:suppressAutoHyphens/>
    </w:pPr>
    <w:rPr>
      <w:rFonts w:ascii="Calibri" w:eastAsia="SimSun" w:hAnsi="Calibri" w:cs="Calibri"/>
      <w:lang w:val="en-US" w:eastAsia="en-US"/>
    </w:rPr>
  </w:style>
  <w:style w:type="character" w:styleId="CommentReference">
    <w:name w:val="annotation reference"/>
    <w:basedOn w:val="DefaultParagraphFont"/>
    <w:rsid w:val="009E1BBD"/>
    <w:rPr>
      <w:sz w:val="16"/>
      <w:szCs w:val="16"/>
    </w:rPr>
  </w:style>
  <w:style w:type="character" w:customStyle="1" w:styleId="CommentTextChar">
    <w:name w:val="Comment Text Char"/>
    <w:basedOn w:val="DefaultParagraphFont"/>
    <w:rsid w:val="009E1BBD"/>
    <w:rPr>
      <w:sz w:val="20"/>
      <w:szCs w:val="20"/>
    </w:rPr>
  </w:style>
  <w:style w:type="character" w:customStyle="1" w:styleId="CommentSubjectChar">
    <w:name w:val="Comment Subject Char"/>
    <w:basedOn w:val="CommentTextChar"/>
    <w:rsid w:val="009E1BBD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sid w:val="009E1BBD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sid w:val="009E1BBD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  <w:rsid w:val="009E1BBD"/>
  </w:style>
  <w:style w:type="character" w:customStyle="1" w:styleId="FooterChar">
    <w:name w:val="Footer Char"/>
    <w:basedOn w:val="DefaultParagraphFont"/>
    <w:rsid w:val="009E1BBD"/>
  </w:style>
  <w:style w:type="character" w:customStyle="1" w:styleId="ListLabel1">
    <w:name w:val="ListLabel 1"/>
    <w:rsid w:val="009E1BBD"/>
    <w:rPr>
      <w:rFonts w:cs="Courier New"/>
    </w:rPr>
  </w:style>
  <w:style w:type="paragraph" w:customStyle="1" w:styleId="Heading">
    <w:name w:val="Heading"/>
    <w:basedOn w:val="DefaultStyle"/>
    <w:next w:val="TextBody"/>
    <w:rsid w:val="009E1BB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9E1BBD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sid w:val="009E1BBD"/>
    <w:rPr>
      <w:rFonts w:cs="Mangal"/>
    </w:rPr>
  </w:style>
  <w:style w:type="paragraph" w:styleId="Caption">
    <w:name w:val="caption"/>
    <w:basedOn w:val="DefaultStyle"/>
    <w:rsid w:val="009E1BB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rsid w:val="009E1BBD"/>
    <w:pPr>
      <w:suppressLineNumbers/>
    </w:pPr>
    <w:rPr>
      <w:rFonts w:cs="Mangal"/>
    </w:rPr>
  </w:style>
  <w:style w:type="paragraph" w:customStyle="1" w:styleId="Normal1">
    <w:name w:val="Normal1"/>
    <w:rsid w:val="009E1BBD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DefaultStyle"/>
    <w:rsid w:val="009E1BBD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sid w:val="009E1BBD"/>
    <w:rPr>
      <w:b/>
      <w:bCs/>
    </w:rPr>
  </w:style>
  <w:style w:type="paragraph" w:styleId="BalloonText">
    <w:name w:val="Balloon Text"/>
    <w:basedOn w:val="DefaultStyle"/>
    <w:rsid w:val="009E1BB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DefaultStyle"/>
    <w:rsid w:val="009E1BBD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DefaultStyle"/>
    <w:rsid w:val="009E1BBD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rsid w:val="009E1BBD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DefaultStyle"/>
    <w:rsid w:val="009E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E7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 w:cs="Calibri"/>
      <w:lang w:val="en-US"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DefaultStyle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DefaultStyle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DefaultStyl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E7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DBF4-8CA1-4283-81FF-85BB3DCC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CL</cp:lastModifiedBy>
  <cp:revision>43</cp:revision>
  <dcterms:created xsi:type="dcterms:W3CDTF">2013-03-18T05:56:00Z</dcterms:created>
  <dcterms:modified xsi:type="dcterms:W3CDTF">2014-01-18T13:29:00Z</dcterms:modified>
</cp:coreProperties>
</file>